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1F1F5" w14:textId="77777777" w:rsidR="00295463" w:rsidRPr="00295463" w:rsidRDefault="00295463" w:rsidP="00295463">
      <w:pPr>
        <w:rPr>
          <w:del w:id="0" w:author="gpt4o" w:date="2025-02-18T13:09:00Z" w16du:dateUtc="2025-02-18T21:09:00Z"/>
          <w:rFonts w:ascii="Courier New" w:hAnsi="Courier New" w:cs="Courier New"/>
          <w:sz w:val="21"/>
          <w:szCs w:val="21"/>
        </w:rPr>
      </w:pPr>
      <w:del w:id="1" w:author="gpt4o" w:date="2025-02-18T13:09:00Z" w16du:dateUtc="2025-02-18T21:09:00Z">
        <w:r w:rsidRPr="00295463">
          <w:rPr>
            <w:rFonts w:ascii="Courier New" w:hAnsi="Courier New" w:cs="Courier New"/>
            <w:sz w:val="21"/>
            <w:szCs w:val="21"/>
          </w:rPr>
          <w:delText>Page</w:delText>
        </w:r>
        <w:r w:rsidRPr="00295463">
          <w:rPr>
            <w:rFonts w:ascii="Courier New" w:hAnsi="Courier New" w:cs="Courier New"/>
            <w:sz w:val="21"/>
            <w:szCs w:val="21"/>
          </w:rPr>
          <w:tab/>
          <w:delText>text</w:delText>
        </w:r>
      </w:del>
    </w:p>
    <w:p w14:paraId="54BF600D" w14:textId="77777777" w:rsidR="00295463" w:rsidRPr="00295463" w:rsidRDefault="00295463" w:rsidP="00295463">
      <w:pPr>
        <w:rPr>
          <w:del w:id="2" w:author="gpt4o" w:date="2025-02-18T13:09:00Z" w16du:dateUtc="2025-02-18T21:09:00Z"/>
          <w:rFonts w:ascii="Courier New" w:hAnsi="Courier New" w:cs="Courier New"/>
          <w:sz w:val="21"/>
          <w:szCs w:val="21"/>
        </w:rPr>
      </w:pPr>
      <w:del w:id="3" w:author="gpt4o" w:date="2025-02-18T13:09:00Z" w16du:dateUtc="2025-02-18T21:09:00Z">
        <w:r w:rsidRPr="00295463">
          <w:rPr>
            <w:rFonts w:ascii="Courier New" w:hAnsi="Courier New" w:cs="Courier New"/>
            <w:sz w:val="21"/>
            <w:szCs w:val="21"/>
          </w:rPr>
          <w:delText>1</w:delText>
        </w:r>
        <w:r w:rsidRPr="00295463">
          <w:rPr>
            <w:rFonts w:ascii="Courier New" w:hAnsi="Courier New" w:cs="Courier New"/>
            <w:sz w:val="21"/>
            <w:szCs w:val="21"/>
          </w:rPr>
          <w:tab/>
        </w:r>
      </w:del>
      <w:ins w:id="4" w:author="gpt4o" w:date="2025-02-18T13:09:00Z" w16du:dateUtc="2025-02-18T21:09:00Z">
        <w:r w:rsidR="009C312F" w:rsidRPr="009C312F">
          <w:t>'1.0 INTRODUCTION\n\n1.1 Overview and Background\n\</w:t>
        </w:r>
        <w:proofErr w:type="spellStart"/>
        <w:r w:rsidR="009C312F" w:rsidRPr="009C312F">
          <w:t>nThe</w:t>
        </w:r>
        <w:proofErr w:type="spellEnd"/>
        <w:r w:rsidR="009C312F" w:rsidRPr="009C312F">
          <w:t xml:space="preserve"> </w:t>
        </w:r>
      </w:ins>
      <w:r w:rsidR="009C312F" w:rsidRPr="009C312F">
        <w:rPr>
          <w:rPrChange w:id="5" w:author="gpt4o" w:date="2025-02-18T13:09:00Z" w16du:dateUtc="2025-02-18T21:09:00Z">
            <w:rPr>
              <w:rFonts w:ascii="Courier New" w:hAnsi="Courier New"/>
              <w:sz w:val="21"/>
            </w:rPr>
          </w:rPrChange>
        </w:rPr>
        <w:t xml:space="preserve">Beech Ridge Wind Energy Project </w:t>
      </w:r>
      <w:del w:id="6" w:author="gpt4o" w:date="2025-02-18T13:09:00Z" w16du:dateUtc="2025-02-18T21:09:00Z">
        <w:r w:rsidRPr="00295463">
          <w:rPr>
            <w:rFonts w:ascii="Courier New" w:hAnsi="Courier New" w:cs="Courier New"/>
            <w:sz w:val="21"/>
            <w:szCs w:val="21"/>
          </w:rPr>
          <w:delText>Habitat Conservation Plan, Greenbrier and Nicholas Counties, West Virginia By Beech Ridge Energy LLC Beech Ridge Energy II LLC 1 S. Wacker Drive, Suite 1900 Chicago, Illinois 60606 August 2013</w:delText>
        </w:r>
      </w:del>
    </w:p>
    <w:p w14:paraId="16C75829" w14:textId="77777777" w:rsidR="00295463" w:rsidRPr="00295463" w:rsidRDefault="00295463" w:rsidP="00295463">
      <w:pPr>
        <w:rPr>
          <w:del w:id="7" w:author="gpt4o" w:date="2025-02-18T13:09:00Z" w16du:dateUtc="2025-02-18T21:09:00Z"/>
          <w:rFonts w:ascii="Courier New" w:hAnsi="Courier New" w:cs="Courier New"/>
          <w:sz w:val="21"/>
          <w:szCs w:val="21"/>
        </w:rPr>
      </w:pPr>
      <w:del w:id="8" w:author="gpt4o" w:date="2025-02-18T13:09:00Z" w16du:dateUtc="2025-02-18T21:09:00Z">
        <w:r w:rsidRPr="00295463">
          <w:rPr>
            <w:rFonts w:ascii="Courier New" w:hAnsi="Courier New" w:cs="Courier New"/>
            <w:sz w:val="21"/>
            <w:szCs w:val="21"/>
          </w:rPr>
          <w:delText>2</w:delText>
        </w:r>
        <w:r w:rsidRPr="00295463">
          <w:rPr>
            <w:rFonts w:ascii="Courier New" w:hAnsi="Courier New" w:cs="Courier New"/>
            <w:sz w:val="21"/>
            <w:szCs w:val="21"/>
          </w:rPr>
          <w:tab/>
        </w:r>
      </w:del>
      <w:ins w:id="9" w:author="gpt4o" w:date="2025-02-18T13:09:00Z" w16du:dateUtc="2025-02-18T21:09:00Z">
        <w:r w:rsidR="009C312F" w:rsidRPr="009C312F">
          <w:t xml:space="preserve">(the </w:t>
        </w:r>
      </w:ins>
      <w:r w:rsidR="009C312F" w:rsidRPr="009C312F">
        <w:rPr>
          <w:rPrChange w:id="10" w:author="gpt4o" w:date="2025-02-18T13:09:00Z" w16du:dateUtc="2025-02-18T21:09:00Z">
            <w:rPr>
              <w:rFonts w:ascii="Courier New" w:hAnsi="Courier New"/>
              <w:sz w:val="21"/>
            </w:rPr>
          </w:rPrChange>
        </w:rPr>
        <w:t xml:space="preserve">Beech Ridge Wind Energy </w:t>
      </w:r>
      <w:del w:id="11" w:author="gpt4o" w:date="2025-02-18T13:09:00Z" w16du:dateUtc="2025-02-18T21:09:00Z">
        <w:r w:rsidRPr="00295463">
          <w:rPr>
            <w:rFonts w:ascii="Courier New" w:hAnsi="Courier New" w:cs="Courier New"/>
            <w:sz w:val="21"/>
            <w:szCs w:val="21"/>
          </w:rPr>
          <w:delText>Project Habitat Conservation Plan, Greenbrier and Nicholas Counties, West Virginia Prepared by: Beech Ridge Energy LLC Beech Ridge Energy II LLC 1 S. Wacker Drive, Suite 1900 Chicago, Illinois 60606 August 2013</w:delText>
        </w:r>
      </w:del>
    </w:p>
    <w:p w14:paraId="788DC9A0" w14:textId="77777777" w:rsidR="00295463" w:rsidRPr="00295463" w:rsidRDefault="00295463" w:rsidP="00295463">
      <w:pPr>
        <w:rPr>
          <w:del w:id="12" w:author="gpt4o" w:date="2025-02-18T13:09:00Z" w16du:dateUtc="2025-02-18T21:09:00Z"/>
          <w:rFonts w:ascii="Courier New" w:hAnsi="Courier New" w:cs="Courier New"/>
          <w:sz w:val="21"/>
          <w:szCs w:val="21"/>
        </w:rPr>
      </w:pPr>
      <w:del w:id="13" w:author="gpt4o" w:date="2025-02-18T13:09:00Z" w16du:dateUtc="2025-02-18T21:09:00Z">
        <w:r w:rsidRPr="00295463">
          <w:rPr>
            <w:rFonts w:ascii="Courier New" w:hAnsi="Courier New" w:cs="Courier New"/>
            <w:sz w:val="21"/>
            <w:szCs w:val="21"/>
          </w:rPr>
          <w:delText>3</w:delText>
        </w:r>
        <w:r w:rsidRPr="00295463">
          <w:rPr>
            <w:rFonts w:ascii="Courier New" w:hAnsi="Courier New" w:cs="Courier New"/>
            <w:sz w:val="21"/>
            <w:szCs w:val="21"/>
          </w:rPr>
          <w:tab/>
          <w:delText xml:space="preserve">Beech Ridge Wind Energy Project Habitat Conservation Plan August 2013 TABLE OF CONTENTS Page 1.0 INTRODUCTION ...............................................................................................................1 1.1 Overview and Background ......................................................................................1 1.2 Regulatory Framework ............................................................................................4 1.2.1 Federal..........................................................................................................4 1.2.1.1 Endangered Species Act .................................................................4 1.2.1.2 National Environmental Policy Act ................................................5 1.2.1.3 Migratory Bird Treaty Act ..............................................................7 1.2.1.4 Bald and Golden Eagle Protection Act ...........................................7 1.2.1.5 National Historic Preservation Act .................................................8 1.2.2 State..............................................................................................................8 1.2.2.1 West Virginia Public Service Commission Energy Facility Siting Process .................................................................................8 1.3 Permit Term .............................................................................................................9 1.4 Covered Lands .......................................................................................................10 1.5 Covered Species .....................................................................................................10 1.6 HCP Development History ....................................................................................12 2.0 PROJECT DESCRIPTION AND COVERED ACTIVITIES ...........................................15 2.1 Project Description.................................................................................................15 2.1.1 Project Location and General Description .................................................16 2.1.2 Project Components </w:delText>
        </w:r>
        <w:r w:rsidRPr="00295463">
          <w:rPr>
            <w:rFonts w:ascii="Courier New" w:hAnsi="Courier New" w:cs="Courier New"/>
            <w:sz w:val="21"/>
            <w:szCs w:val="21"/>
          </w:rPr>
          <w:lastRenderedPageBreak/>
          <w:delText>...................................................................................18 2.1.2.1 Wind Turbines ..............................................................................18 2.1.2.2 Access Roads ................................................................................21 2.1.2.3 Communications and Collection System ......................................21 2.1.2.4 Substation and O&amp;M Facility .......................................................22 2.1.2.5 Transmission Line ........................................................................22 2.1.2.6 Facility Life Span .........................................................................23 2.1.3 Construction of the Expansion Phase ........................................................23 2.1.3.1 Road Construction ........................................................................24 2.1.3.2 Turbine Tower, Meteorological Tower, and Transformer Foundation Construction ..............................................................25 2.1.3.3 Trenching and Placement of Underground Electrical and Communications Cables ...............................................................25 2.1.3.4 Tower Erection and Nacelle and Rotor Installation .....................26 2.1.3.5 Testing and Commissioning .........................................................26 2.1.3.6 Final Road Grading, Erosion Control, and Site Clean-up ............26 2.1.4 Mitigation, Operations, Maintenance, and Decommissioning Activities Common to the 67- and 33-turbine phases ................................27 2.1.4.1 Public Access and Safety ..............................................................27 2.1.4.2 Operations and Maintenance ........................................................29 2.1.4.3 Decommissioning and Restoration ...............................................29 2.1.4.4 Environmental Conservation and Mitigation Measures ...............30 2.1.4.5 Project Size and Site Clearing ......................................................38 2.2 Covered Activities .................................................................................................38 i</w:delText>
        </w:r>
      </w:del>
    </w:p>
    <w:p w14:paraId="727CE9D2" w14:textId="77777777" w:rsidR="00295463" w:rsidRPr="00295463" w:rsidRDefault="00295463" w:rsidP="00295463">
      <w:pPr>
        <w:rPr>
          <w:del w:id="14" w:author="gpt4o" w:date="2025-02-18T13:09:00Z" w16du:dateUtc="2025-02-18T21:09:00Z"/>
          <w:rFonts w:ascii="Courier New" w:hAnsi="Courier New" w:cs="Courier New"/>
          <w:sz w:val="21"/>
          <w:szCs w:val="21"/>
        </w:rPr>
      </w:pPr>
      <w:del w:id="15" w:author="gpt4o" w:date="2025-02-18T13:09:00Z" w16du:dateUtc="2025-02-18T21:09:00Z">
        <w:r w:rsidRPr="00295463">
          <w:rPr>
            <w:rFonts w:ascii="Courier New" w:hAnsi="Courier New" w:cs="Courier New"/>
            <w:sz w:val="21"/>
            <w:szCs w:val="21"/>
          </w:rPr>
          <w:delText>4</w:delText>
        </w:r>
        <w:r w:rsidRPr="00295463">
          <w:rPr>
            <w:rFonts w:ascii="Courier New" w:hAnsi="Courier New" w:cs="Courier New"/>
            <w:sz w:val="21"/>
            <w:szCs w:val="21"/>
          </w:rPr>
          <w:tab/>
          <w:delText xml:space="preserve">Beech Ridge Wind Energy Project Habitat Conservation Plan August 2013 2.2.1 Operation of the Beech Ridge Project .......................................................39 2.2.2 Construction of the 33 Additional Turbines ..............................................39 2.2.3 Maintenance Activities and Project Decommissioning .............................39 3.0 ENVIRONMENTAL SETTING / BIOLOGICAL </w:delText>
        </w:r>
        <w:r w:rsidRPr="00295463">
          <w:rPr>
            <w:rFonts w:ascii="Courier New" w:hAnsi="Courier New" w:cs="Courier New"/>
            <w:sz w:val="21"/>
            <w:szCs w:val="21"/>
          </w:rPr>
          <w:lastRenderedPageBreak/>
          <w:delText xml:space="preserve">RESOURCES....................................41 3.1 Environmental Setting ...........................................................................................41 3.2 Covered Species .....................................................................................................42 3.2.1 Indiana Bat .................................................................................................42 3.2.1.1 Life History and Characteristics ...................................................42 3.2.1.2 Habitat Requirements ...................................................................43 3.2.1.3 Winter Habitat ..............................................................................43 3.2.1.4 Spring, Summer, and Fall Habitat ................................................44 3.2.1.5 Demographics ...............................................................................46 3.2.1.6 Range and Distribution .................................................................48 3.2.1.7 Dispersal and Migration ...............................................................49 3.2.1.8 Species Status and Occurrence .....................................................50 3.2.1.9 Project Site/Local Population .......................................................53 3.2.2 Virginia Big-Eared Bat ..............................................................................58 3.2.2.1 Life History and Characteristics ..................................................59 3.2.2.2 Habitat Requirements ...................................................................59 3.2.2.3 Winter Habitat ..............................................................................59 3.2.2.4 Summer Habitat ............................................................................60 3.2.2.5 Demographics ...............................................................................60 3.2.2.6 Range and Distribution .................................................................60 3.2.2.7 Dispersal and Migration ...............................................................62 3.2.2.8 Species Status and Occurrence .....................................................62 4.0 IMPACT ASSESSMENT / TAKE ASSESSMENT..........................................................65 4.1 Anticipated Take ....................................................................................................66 4.1.1 Indirect or Direct Habitat Effects ...............................................................66 4.1.2 </w:delText>
        </w:r>
        <w:r w:rsidRPr="00295463">
          <w:rPr>
            <w:rFonts w:ascii="Courier New" w:hAnsi="Courier New" w:cs="Courier New"/>
            <w:sz w:val="21"/>
            <w:szCs w:val="21"/>
          </w:rPr>
          <w:lastRenderedPageBreak/>
          <w:delText>Direct Effects .............................................................................................69 4.1.3 Estimating Take of Indiana Bats ................................................................70 4.1.3.1 Calculating Potential Take ............................................................76 4.1.3.2 Supporting Evidence for Model Selection ....................................78 4.1.4 Alternative Models Considered But Not Used ..........................................80 4.1.4.1 Use of Alternate Sources of Indiana Bat Abundance Data...........80 4.1.4.2 Determining Take Based Upon Species Occurrence Across the Landscape ...............................................................................81 4.1.4.3 Determining Take Based Upon Species Occurrence Over Time..............................................................................................82 4.1.4.4 Determining Take Based on Habitat Alteration Analysis ............82 4.1.5 Avoidance, Minimization and Mitigation Measures .................................82 4.1.5.1 Overview.......................................................................................82 4.1.5.2 Biological Basis for the Curtailment Plan ....................................85 4.1.5.3 Take Limits ...................................................................................90 4.1.5.4 Mitigation Strategy .......................................................................91 4.1.6 Estimating Take of Virginia Big-Eared Bats .............................................92 ii</w:delText>
        </w:r>
      </w:del>
    </w:p>
    <w:p w14:paraId="3D23104E" w14:textId="77777777" w:rsidR="00295463" w:rsidRPr="00295463" w:rsidRDefault="00295463" w:rsidP="00295463">
      <w:pPr>
        <w:rPr>
          <w:del w:id="16" w:author="gpt4o" w:date="2025-02-18T13:09:00Z" w16du:dateUtc="2025-02-18T21:09:00Z"/>
          <w:rFonts w:ascii="Courier New" w:hAnsi="Courier New" w:cs="Courier New"/>
          <w:sz w:val="21"/>
          <w:szCs w:val="21"/>
        </w:rPr>
      </w:pPr>
      <w:del w:id="17" w:author="gpt4o" w:date="2025-02-18T13:09:00Z" w16du:dateUtc="2025-02-18T21:09:00Z">
        <w:r w:rsidRPr="00295463">
          <w:rPr>
            <w:rFonts w:ascii="Courier New" w:hAnsi="Courier New" w:cs="Courier New"/>
            <w:sz w:val="21"/>
            <w:szCs w:val="21"/>
          </w:rPr>
          <w:delText>5</w:delText>
        </w:r>
        <w:r w:rsidRPr="00295463">
          <w:rPr>
            <w:rFonts w:ascii="Courier New" w:hAnsi="Courier New" w:cs="Courier New"/>
            <w:sz w:val="21"/>
            <w:szCs w:val="21"/>
          </w:rPr>
          <w:tab/>
          <w:delText xml:space="preserve">Beech Ridge Wind Energy Project Habitat Conservation Plan August 2013 4.1.6.1 Take Estimate ...............................................................................92 4.1.6.2 Avoidance and Minimization Measures .......................................93 4.2 Impacts of the Taking ............................................................................................94 4.2.1 Indiana Bat .................................................................................................94 4.2.2 Virginia Big-Eared Bat ..............................................................................96 5.0 CONSERVATION PLAN .................................................................................................98 5.1 Biological Goals and Objectives of the HCP .........................................................98 5.2 On-Site Conservation Measures ............................................................................99 5.2.1 Project Design and Planning ......................................................................99 5.2.2 Project Construction.................................................................................100 5.2.3 Project </w:delText>
        </w:r>
        <w:r w:rsidRPr="00295463">
          <w:rPr>
            <w:rFonts w:ascii="Courier New" w:hAnsi="Courier New" w:cs="Courier New"/>
            <w:sz w:val="21"/>
            <w:szCs w:val="21"/>
          </w:rPr>
          <w:lastRenderedPageBreak/>
          <w:delText xml:space="preserve">Operations....................................................................................100 5.2.4 Project Operations Research, Monitoring, and Adaptive Management Plan.....................................................................................100 5.3 Off-site Habitat Conservation ..............................................................................102 5.3.1 Requirements for All Mitigation Projects ................................................103 5.3.2 Indiana Bat Mitigation .............................................................................105 5.3.3 Virginia Big-Eared Bat Mitigation ..........................................................107 5.3.4 Conservation Fund ...................................................................................108 5.4 Monitoring and Reporting Program .....................................................................110 6.0 FUNDING ASSURANCES ............................................................................................111 7.0 ALTERNATIVES CONSIDERED .................................................................................115 7.1 Alternative Project Locations ..............................................................................115 7.2 Reduced Conservation Measures .........................................................................115 7.3 Alternative Energy Sources for Electricity Generation .......................................116 7.4 Operating at Different Cut-in Speeds ..................................................................116 7.5 No Action Alternative (No ITP) ..........................................................................116 8.0 PLAN IMPLEMENTATION / CHANGED AND UNFORESEEN CIRCUMSTANCES / ADAPTIVE MANAGEMENT ...................................................117 8.1 Plan Implementation ............................................................................................117 8.2 Changed Circumstances .......................................................................................118 8.2.1 Impacts of WNS on Covered Species ......................................................118 8.2.2 Elevated Annual Take Due to Changing Environmental Conditions ......120 8.2.3 Listing of New Species ............................................................................121 8.2.4 Changed Technology/Techniques............................................................121 8.2.5 Development of an Indiana Bat Maternity Colony in or Within 2.5 Miles of the Project Area .........................................................................122 8.3 Unforeseen </w:delText>
        </w:r>
        <w:r w:rsidRPr="00295463">
          <w:rPr>
            <w:rFonts w:ascii="Courier New" w:hAnsi="Courier New" w:cs="Courier New"/>
            <w:sz w:val="21"/>
            <w:szCs w:val="21"/>
          </w:rPr>
          <w:lastRenderedPageBreak/>
          <w:delText>Circumstances...................................................................................125 8.4 Amendment Process.............................................................................................125 8.4.1 Administrative Changes ...........................................................................126 8.4.2 Minor Amendments .................................................................................126 8.4.3 Major Amendments .................................................................................128 8.4.4 Treatment of Changes Resulting from Adaptive Management or Changed Circumstances ...........................................................................128 iii</w:delText>
        </w:r>
      </w:del>
    </w:p>
    <w:p w14:paraId="05355349" w14:textId="77777777" w:rsidR="00295463" w:rsidRPr="00295463" w:rsidRDefault="00295463" w:rsidP="00295463">
      <w:pPr>
        <w:rPr>
          <w:del w:id="18" w:author="gpt4o" w:date="2025-02-18T13:09:00Z" w16du:dateUtc="2025-02-18T21:09:00Z"/>
          <w:rFonts w:ascii="Courier New" w:hAnsi="Courier New" w:cs="Courier New"/>
          <w:sz w:val="21"/>
          <w:szCs w:val="21"/>
        </w:rPr>
      </w:pPr>
      <w:del w:id="19" w:author="gpt4o" w:date="2025-02-18T13:09:00Z" w16du:dateUtc="2025-02-18T21:09:00Z">
        <w:r w:rsidRPr="00295463">
          <w:rPr>
            <w:rFonts w:ascii="Courier New" w:hAnsi="Courier New" w:cs="Courier New"/>
            <w:sz w:val="21"/>
            <w:szCs w:val="21"/>
          </w:rPr>
          <w:delText>6</w:delText>
        </w:r>
        <w:r w:rsidRPr="00295463">
          <w:rPr>
            <w:rFonts w:ascii="Courier New" w:hAnsi="Courier New" w:cs="Courier New"/>
            <w:sz w:val="21"/>
            <w:szCs w:val="21"/>
          </w:rPr>
          <w:tab/>
          <w:delText>Beech Ridge Wind Energy Project Habitat Conservation Plan August 2013 8.5 Adaptive Management .........................................................................................129 9.0 LIST OF PREPARERS....................................................................................................130 10.0 REFERENCES ................................................................................................................131 10.1 Literature Cited ....................................................................................................131 10.2 Personal Communications ...................................................................................148 LIST OF FIGURES Page Figure 1.1 Beech Ridge Energy Wind Project Location. .............................................................2 Figure 1.2 Beech Ridge Wind Energy Project ...........................................................................11 Figure 2.1 Typical 1.5- or 1.6-MW Wind Turbine. ...................................................................20 Figure 3.1 Approximate Indiana Bat Range in the U.S..............................................................48 Figure 3.2 Approximate Virginia Big-Eared Bat Range. ...........................................................61 Figure 3.3 Townsend's Big-Eared Bat Range. ...........................................................................63 Figure 4.1 Migration Distances - Hibernacula to Maternity Colonies within the Appalachian Mountain Recovery Unit. ....................................................................85 LIST OF TABLES Page Table 2.1 Estimated Acres of Disturbance/Habitat Conversion for the 67- and 33- turbine Phases of the Project. ....................................................................................17 Table 2.2 Estimated Water Use for Construction and Decommissioning of the 33- turbine Expansion ..........................................................................</w:delText>
        </w:r>
        <w:r w:rsidRPr="00295463">
          <w:rPr>
            <w:rFonts w:ascii="Courier New" w:hAnsi="Courier New" w:cs="Courier New"/>
            <w:sz w:val="21"/>
            <w:szCs w:val="21"/>
          </w:rPr>
          <w:lastRenderedPageBreak/>
          <w:delText>...........................24 Table 2.3 Seed Mixtures Used During Reclamation of the 67-turbine Phase. .........................31 Table 3.1 Indiana Bat Population Estimates for the Appalachian Mountain Recovery Unit (USFWS 2008a, 2010c, 2012d)........................................................52 Table 3.2 Summary of 2010 Echolocation Passes Identified as Potential Indiana Bat Calls by Two or More Screening Tools. ............................................................55 Table 3.3 Virginia Big-eared Bat Hibernacula Censuses in West Virginia. .............................64 Table 3.4 Virginia Big-eared Bat Maternity Colony Censuses in West Virginia. ....................64 Table 4.1 Summary of Land Cover within 2.5 miles (4 km), 5 miles (8 km), and 20 miles (32 km) of the 100-turbine Project Area. ........................................................68 Table 4.2 Summary of Bat Mortality Reported from Wind Project Monitoring Studies in the Eastern U.S. Within the Range of Indiana Bat...................................73 Table 4.3 Number of Bat Species Fatalities Found at Wind Project Monitoring Studies in the Eastern U.S. Within Range of Indiana Bat. .......................................74 Table 4.4 Annual number of bat carcasses found by species at wind project monitoring studies in the Appalachian Mountain Recovery Unit, 2010 - 2012...........................................................................................................................77 iv</w:delText>
        </w:r>
      </w:del>
    </w:p>
    <w:p w14:paraId="69C8CDEA" w14:textId="77777777" w:rsidR="00295463" w:rsidRPr="00295463" w:rsidRDefault="00295463" w:rsidP="00295463">
      <w:pPr>
        <w:rPr>
          <w:del w:id="20" w:author="gpt4o" w:date="2025-02-18T13:09:00Z" w16du:dateUtc="2025-02-18T21:09:00Z"/>
          <w:rFonts w:ascii="Courier New" w:hAnsi="Courier New" w:cs="Courier New"/>
          <w:sz w:val="21"/>
          <w:szCs w:val="21"/>
        </w:rPr>
      </w:pPr>
      <w:del w:id="21" w:author="gpt4o" w:date="2025-02-18T13:09:00Z" w16du:dateUtc="2025-02-18T21:09:00Z">
        <w:r w:rsidRPr="00295463">
          <w:rPr>
            <w:rFonts w:ascii="Courier New" w:hAnsi="Courier New" w:cs="Courier New"/>
            <w:sz w:val="21"/>
            <w:szCs w:val="21"/>
          </w:rPr>
          <w:delText>7</w:delText>
        </w:r>
        <w:r w:rsidRPr="00295463">
          <w:rPr>
            <w:rFonts w:ascii="Courier New" w:hAnsi="Courier New" w:cs="Courier New"/>
            <w:sz w:val="21"/>
            <w:szCs w:val="21"/>
          </w:rPr>
          <w:tab/>
          <w:delText xml:space="preserve">Beech Ridge Wind Energy Project Habitat Conservation Plan August 2013 Table 4.5 Number of little brown bats and Indiana bats captured in mist-net surveys in West Virginia where Indiana bats had not been known prior to the first survey.1 ....................................................................................................77 Table 4.6 Results of Model Estimating Take of Indiana Bats for the Beech Ridge Project (100 Turbines). Numbers in bold show the model used (average all-bat fatality rate, high end post-WNS little brown bat percent of fatalities, average live bat Indiana bat to little brown bat ratio) ...............................78 Table 4.7 Results of Alternate Models Estimating Take of Indiana Bats for the Project (100 turbines)................................................................................................81 Table 4.8 Bat Fatality Data from Mount Storm, West Virginia, Monitoring Studies, 2008-2010. ..................................................................................................89 Table 4.9 Percent Loss of Indiana Bat Populations Based on Estimated Take of Indiana Bats from the Beech Ridge Wind Energy Facility.......................................96 Table 6.1 Funding Assurances Budgets. ...............................................................................1144 Table 8.1 Myotis Fatalities for Which Turbine Cut-in Speed is Known.................................123 LIST OF APPENDICES APPENDIX A </w:delText>
        </w:r>
        <w:r w:rsidRPr="00295463">
          <w:rPr>
            <w:rFonts w:ascii="Courier New" w:hAnsi="Courier New" w:cs="Courier New"/>
            <w:sz w:val="21"/>
            <w:szCs w:val="21"/>
          </w:rPr>
          <w:lastRenderedPageBreak/>
          <w:delText>LEGAL DESCRIPTION OF LEASED AREAS APPENDIX B SPECIES ACCOUNTS FOR LITTLE BROWN BAT, NORTHERN LONG-EARED MYOTIS, AND EASTERN SMALL-FOOTED MYOTIS APPENDIX C RESEARCH, MONITORING, AND ADAPTIVE MANAGEMENT PLAN APPENDIX D BAT SPECIES OCCURRING IN WEST VIRGINIA AND BIOLOGICAL/ECOLOGICAL CHARACTERISTICS APPENDIX E WIND PROJECTS WITHIN THE EASTERN U.S. AND INDIANA BAT RANGE WITH PUBLICLY AVAILABLE POST- CONSTRUCTION MONITORING RESULTS APPENDIX F IMPLEMENTING AGREEMENT APPENDIX G CULTURAL RESOURCES MEMORANDUM OF AGREEMENT, 67-TURBINE PHASE APPENDIX H USFWS TEMPLATE LANGUAGE TO BE INCLUDED IN EASEMENT AND FEE SIMPLE CONVEYANCES v</w:delText>
        </w:r>
      </w:del>
    </w:p>
    <w:p w14:paraId="2368D9D3" w14:textId="77777777" w:rsidR="00295463" w:rsidRPr="00295463" w:rsidRDefault="00295463" w:rsidP="00295463">
      <w:pPr>
        <w:rPr>
          <w:del w:id="22" w:author="gpt4o" w:date="2025-02-18T13:09:00Z" w16du:dateUtc="2025-02-18T21:09:00Z"/>
          <w:rFonts w:ascii="Courier New" w:hAnsi="Courier New" w:cs="Courier New"/>
          <w:sz w:val="21"/>
          <w:szCs w:val="21"/>
        </w:rPr>
      </w:pPr>
      <w:del w:id="23" w:author="gpt4o" w:date="2025-02-18T13:09:00Z" w16du:dateUtc="2025-02-18T21:09:00Z">
        <w:r w:rsidRPr="00295463">
          <w:rPr>
            <w:rFonts w:ascii="Courier New" w:hAnsi="Courier New" w:cs="Courier New"/>
            <w:sz w:val="21"/>
            <w:szCs w:val="21"/>
          </w:rPr>
          <w:delText>8</w:delText>
        </w:r>
        <w:r w:rsidRPr="00295463">
          <w:rPr>
            <w:rFonts w:ascii="Courier New" w:hAnsi="Courier New" w:cs="Courier New"/>
            <w:sz w:val="21"/>
            <w:szCs w:val="21"/>
          </w:rPr>
          <w:tab/>
          <w:delText>"Beech Ridge Wind Energy Project Habitat Conservation Plan August 2013 1.0 INTRODUCTION 1.1 Overview and Background The Beech Ridge Wind Energy Project (</w:delText>
        </w:r>
      </w:del>
      <w:r w:rsidR="009C312F" w:rsidRPr="009C312F">
        <w:rPr>
          <w:rPrChange w:id="24" w:author="gpt4o" w:date="2025-02-18T13:09:00Z" w16du:dateUtc="2025-02-18T21:09:00Z">
            <w:rPr>
              <w:rFonts w:ascii="Courier New" w:hAnsi="Courier New"/>
              <w:sz w:val="21"/>
            </w:rPr>
          </w:rPrChange>
        </w:rPr>
        <w:t xml:space="preserve">Project) </w:t>
      </w:r>
      <w:proofErr w:type="gramStart"/>
      <w:r w:rsidR="009C312F" w:rsidRPr="009C312F">
        <w:rPr>
          <w:rPrChange w:id="25" w:author="gpt4o" w:date="2025-02-18T13:09:00Z" w16du:dateUtc="2025-02-18T21:09:00Z">
            <w:rPr>
              <w:rFonts w:ascii="Courier New" w:hAnsi="Courier New"/>
              <w:sz w:val="21"/>
            </w:rPr>
          </w:rPrChange>
        </w:rPr>
        <w:t>is located in</w:t>
      </w:r>
      <w:proofErr w:type="gramEnd"/>
      <w:r w:rsidR="009C312F" w:rsidRPr="009C312F">
        <w:rPr>
          <w:rPrChange w:id="26" w:author="gpt4o" w:date="2025-02-18T13:09:00Z" w16du:dateUtc="2025-02-18T21:09:00Z">
            <w:rPr>
              <w:rFonts w:ascii="Courier New" w:hAnsi="Courier New"/>
              <w:sz w:val="21"/>
            </w:rPr>
          </w:rPrChange>
        </w:rPr>
        <w:t xml:space="preserve"> Greenbrier and Nicholas counties, West Virginia (Figure 1.1), approximately 5 miles (8 km) northwest of the town of Trout, approximately 7 miles (11 km) north-</w:t>
      </w:r>
      <w:del w:id="27" w:author="gpt4o" w:date="2025-02-18T13:09:00Z" w16du:dateUtc="2025-02-18T21:09:00Z">
        <w:r w:rsidRPr="00295463">
          <w:rPr>
            <w:rFonts w:ascii="Courier New" w:hAnsi="Courier New" w:cs="Courier New"/>
            <w:sz w:val="21"/>
            <w:szCs w:val="21"/>
          </w:rPr>
          <w:delText xml:space="preserve"> </w:delText>
        </w:r>
      </w:del>
      <w:r w:rsidR="009C312F" w:rsidRPr="009C312F">
        <w:rPr>
          <w:rPrChange w:id="28" w:author="gpt4o" w:date="2025-02-18T13:09:00Z" w16du:dateUtc="2025-02-18T21:09:00Z">
            <w:rPr>
              <w:rFonts w:ascii="Courier New" w:hAnsi="Courier New"/>
              <w:sz w:val="21"/>
            </w:rPr>
          </w:rPrChange>
        </w:rPr>
        <w:t xml:space="preserve">northwest of Williamsburg, and approximately 9 miles (14 km) northeast of downtown Rupert, West Virginia. </w:t>
      </w:r>
      <w:del w:id="29" w:author="gpt4o" w:date="2025-02-18T13:09:00Z" w16du:dateUtc="2025-02-18T21:09:00Z">
        <w:r w:rsidRPr="00295463">
          <w:rPr>
            <w:rFonts w:ascii="Courier New" w:hAnsi="Courier New" w:cs="Courier New"/>
            <w:sz w:val="21"/>
            <w:szCs w:val="21"/>
          </w:rPr>
          <w:delText>The</w:delText>
        </w:r>
      </w:del>
      <w:ins w:id="30" w:author="gpt4o" w:date="2025-02-18T13:09:00Z" w16du:dateUtc="2025-02-18T21:09:00Z">
        <w:r w:rsidR="009C312F" w:rsidRPr="009C312F">
          <w:t>The Beech Ridge Wind Energy</w:t>
        </w:r>
      </w:ins>
      <w:r w:rsidR="009C312F" w:rsidRPr="009C312F">
        <w:rPr>
          <w:rPrChange w:id="31" w:author="gpt4o" w:date="2025-02-18T13:09:00Z" w16du:dateUtc="2025-02-18T21:09:00Z">
            <w:rPr>
              <w:rFonts w:ascii="Courier New" w:hAnsi="Courier New"/>
              <w:sz w:val="21"/>
            </w:rPr>
          </w:rPrChange>
        </w:rPr>
        <w:t xml:space="preserve"> Project consists of two phases. Phase I consists of 67 existing turbines and associated structures; Phase II will consist of up to 33 additional turbines and associated structures. Beech Ridge Energy LLC owns and operates Phase I of the </w:t>
      </w:r>
      <w:ins w:id="32" w:author="gpt4o" w:date="2025-02-18T13:09:00Z" w16du:dateUtc="2025-02-18T21:09:00Z">
        <w:r w:rsidR="009C312F" w:rsidRPr="009C312F">
          <w:t xml:space="preserve">Beech Ridge Wind Energy </w:t>
        </w:r>
      </w:ins>
      <w:r w:rsidR="009C312F" w:rsidRPr="009C312F">
        <w:rPr>
          <w:rPrChange w:id="33" w:author="gpt4o" w:date="2025-02-18T13:09:00Z" w16du:dateUtc="2025-02-18T21:09:00Z">
            <w:rPr>
              <w:rFonts w:ascii="Courier New" w:hAnsi="Courier New"/>
              <w:sz w:val="21"/>
            </w:rPr>
          </w:rPrChange>
        </w:rPr>
        <w:t xml:space="preserve">Project. A separate business entity, Beech Ridge Energy II LLC, will construct, own and operate Phase II of the </w:t>
      </w:r>
      <w:ins w:id="34" w:author="gpt4o" w:date="2025-02-18T13:09:00Z" w16du:dateUtc="2025-02-18T21:09:00Z">
        <w:r w:rsidR="009C312F" w:rsidRPr="009C312F">
          <w:t xml:space="preserve">Beech Ridge Wind Energy </w:t>
        </w:r>
      </w:ins>
      <w:r w:rsidR="009C312F" w:rsidRPr="009C312F">
        <w:rPr>
          <w:rPrChange w:id="35" w:author="gpt4o" w:date="2025-02-18T13:09:00Z" w16du:dateUtc="2025-02-18T21:09:00Z">
            <w:rPr>
              <w:rFonts w:ascii="Courier New" w:hAnsi="Courier New"/>
              <w:sz w:val="21"/>
            </w:rPr>
          </w:rPrChange>
        </w:rPr>
        <w:t xml:space="preserve">Project. </w:t>
      </w:r>
      <w:del w:id="36" w:author="gpt4o" w:date="2025-02-18T13:09:00Z" w16du:dateUtc="2025-02-18T21:09:00Z">
        <w:r w:rsidRPr="00295463">
          <w:rPr>
            <w:rFonts w:ascii="Courier New" w:hAnsi="Courier New" w:cs="Courier New"/>
            <w:sz w:val="21"/>
            <w:szCs w:val="21"/>
          </w:rPr>
          <w:delText>The companies</w:delText>
        </w:r>
      </w:del>
      <w:ins w:id="37" w:author="gpt4o" w:date="2025-02-18T13:09:00Z" w16du:dateUtc="2025-02-18T21:09:00Z">
        <w:r w:rsidR="009C312F" w:rsidRPr="009C312F">
          <w:t>Beech Ridge Energy LLC and Beech Ridge Energy II LLC</w:t>
        </w:r>
      </w:ins>
      <w:r w:rsidR="009C312F" w:rsidRPr="009C312F">
        <w:rPr>
          <w:rPrChange w:id="38" w:author="gpt4o" w:date="2025-02-18T13:09:00Z" w16du:dateUtc="2025-02-18T21:09:00Z">
            <w:rPr>
              <w:rFonts w:ascii="Courier New" w:hAnsi="Courier New"/>
              <w:sz w:val="21"/>
            </w:rPr>
          </w:rPrChange>
        </w:rPr>
        <w:t xml:space="preserve"> are jointly referred to in this Habitat Conservation Plan (HCP) as </w:t>
      </w:r>
      <w:del w:id="39" w:author="gpt4o" w:date="2025-02-18T13:09:00Z" w16du:dateUtc="2025-02-18T21:09:00Z">
        <w:r w:rsidRPr="00295463">
          <w:rPr>
            <w:rFonts w:ascii="Courier New" w:hAnsi="Courier New" w:cs="Courier New"/>
            <w:sz w:val="21"/>
            <w:szCs w:val="21"/>
          </w:rPr>
          <w:delText>""</w:delText>
        </w:r>
      </w:del>
      <w:ins w:id="40" w:author="gpt4o" w:date="2025-02-18T13:09:00Z" w16du:dateUtc="2025-02-18T21:09:00Z">
        <w:r w:rsidR="009C312F" w:rsidRPr="009C312F">
          <w:t>"</w:t>
        </w:r>
      </w:ins>
      <w:r w:rsidR="009C312F" w:rsidRPr="009C312F">
        <w:rPr>
          <w:rPrChange w:id="41" w:author="gpt4o" w:date="2025-02-18T13:09:00Z" w16du:dateUtc="2025-02-18T21:09:00Z">
            <w:rPr>
              <w:rFonts w:ascii="Courier New" w:hAnsi="Courier New"/>
              <w:sz w:val="21"/>
            </w:rPr>
          </w:rPrChange>
        </w:rPr>
        <w:t>BRE</w:t>
      </w:r>
      <w:del w:id="42" w:author="gpt4o" w:date="2025-02-18T13:09:00Z" w16du:dateUtc="2025-02-18T21:09:00Z">
        <w:r w:rsidRPr="00295463">
          <w:rPr>
            <w:rFonts w:ascii="Courier New" w:hAnsi="Courier New" w:cs="Courier New"/>
            <w:sz w:val="21"/>
            <w:szCs w:val="21"/>
          </w:rPr>
          <w:delText>.""</w:delText>
        </w:r>
      </w:del>
      <w:ins w:id="43" w:author="gpt4o" w:date="2025-02-18T13:09:00Z" w16du:dateUtc="2025-02-18T21:09:00Z">
        <w:r w:rsidR="009C312F" w:rsidRPr="009C312F">
          <w:t>."</w:t>
        </w:r>
      </w:ins>
      <w:r w:rsidR="009C312F" w:rsidRPr="009C312F">
        <w:rPr>
          <w:rPrChange w:id="44" w:author="gpt4o" w:date="2025-02-18T13:09:00Z" w16du:dateUtc="2025-02-18T21:09:00Z">
            <w:rPr>
              <w:rFonts w:ascii="Courier New" w:hAnsi="Courier New"/>
              <w:sz w:val="21"/>
            </w:rPr>
          </w:rPrChange>
        </w:rPr>
        <w:t xml:space="preserve"> Both </w:t>
      </w:r>
      <w:del w:id="45" w:author="gpt4o" w:date="2025-02-18T13:09:00Z" w16du:dateUtc="2025-02-18T21:09:00Z">
        <w:r w:rsidRPr="00295463">
          <w:rPr>
            <w:rFonts w:ascii="Courier New" w:hAnsi="Courier New" w:cs="Courier New"/>
            <w:sz w:val="21"/>
            <w:szCs w:val="21"/>
          </w:rPr>
          <w:delText>companies</w:delText>
        </w:r>
      </w:del>
      <w:ins w:id="46" w:author="gpt4o" w:date="2025-02-18T13:09:00Z" w16du:dateUtc="2025-02-18T21:09:00Z">
        <w:r w:rsidR="009C312F" w:rsidRPr="009C312F">
          <w:t>Beech Ridge Energy LLC and Beech Ridge Energy II LLC</w:t>
        </w:r>
      </w:ins>
      <w:r w:rsidR="009C312F" w:rsidRPr="009C312F">
        <w:rPr>
          <w:rPrChange w:id="47" w:author="gpt4o" w:date="2025-02-18T13:09:00Z" w16du:dateUtc="2025-02-18T21:09:00Z">
            <w:rPr>
              <w:rFonts w:ascii="Courier New" w:hAnsi="Courier New"/>
              <w:sz w:val="21"/>
            </w:rPr>
          </w:rPrChange>
        </w:rPr>
        <w:t xml:space="preserve"> are </w:t>
      </w:r>
      <w:proofErr w:type="gramStart"/>
      <w:r w:rsidR="009C312F" w:rsidRPr="009C312F">
        <w:rPr>
          <w:rPrChange w:id="48" w:author="gpt4o" w:date="2025-02-18T13:09:00Z" w16du:dateUtc="2025-02-18T21:09:00Z">
            <w:rPr>
              <w:rFonts w:ascii="Courier New" w:hAnsi="Courier New"/>
              <w:sz w:val="21"/>
            </w:rPr>
          </w:rPrChange>
        </w:rPr>
        <w:t>wholly-owned</w:t>
      </w:r>
      <w:proofErr w:type="gramEnd"/>
      <w:r w:rsidR="009C312F" w:rsidRPr="009C312F">
        <w:rPr>
          <w:rPrChange w:id="49" w:author="gpt4o" w:date="2025-02-18T13:09:00Z" w16du:dateUtc="2025-02-18T21:09:00Z">
            <w:rPr>
              <w:rFonts w:ascii="Courier New" w:hAnsi="Courier New"/>
              <w:sz w:val="21"/>
            </w:rPr>
          </w:rPrChange>
        </w:rPr>
        <w:t xml:space="preserve"> subsidiaries of Invenergy Wind LLC and are separate companies with management control over their respective phases of the </w:t>
      </w:r>
      <w:ins w:id="50" w:author="gpt4o" w:date="2025-02-18T13:09:00Z" w16du:dateUtc="2025-02-18T21:09:00Z">
        <w:r w:rsidR="009C312F" w:rsidRPr="009C312F">
          <w:t xml:space="preserve">Beech Ridge Wind Energy </w:t>
        </w:r>
      </w:ins>
      <w:r w:rsidR="009C312F" w:rsidRPr="009C312F">
        <w:rPr>
          <w:rPrChange w:id="51" w:author="gpt4o" w:date="2025-02-18T13:09:00Z" w16du:dateUtc="2025-02-18T21:09:00Z">
            <w:rPr>
              <w:rFonts w:ascii="Courier New" w:hAnsi="Courier New"/>
              <w:sz w:val="21"/>
            </w:rPr>
          </w:rPrChange>
        </w:rPr>
        <w:t xml:space="preserve">Project. Beech Ridge Energy LLC and Beech Ridge Energy II LLC are applying as co-permittees for an Incidental Take Permit (ITP) for the </w:t>
      </w:r>
      <w:ins w:id="52" w:author="gpt4o" w:date="2025-02-18T13:09:00Z" w16du:dateUtc="2025-02-18T21:09:00Z">
        <w:r w:rsidR="009C312F" w:rsidRPr="009C312F">
          <w:t xml:space="preserve">Beech Ridge Wind Energy </w:t>
        </w:r>
      </w:ins>
      <w:r w:rsidR="009C312F" w:rsidRPr="009C312F">
        <w:rPr>
          <w:rPrChange w:id="53" w:author="gpt4o" w:date="2025-02-18T13:09:00Z" w16du:dateUtc="2025-02-18T21:09:00Z">
            <w:rPr>
              <w:rFonts w:ascii="Courier New" w:hAnsi="Courier New"/>
              <w:sz w:val="21"/>
            </w:rPr>
          </w:rPrChange>
        </w:rPr>
        <w:t xml:space="preserve">Project. Together </w:t>
      </w:r>
      <w:del w:id="54" w:author="gpt4o" w:date="2025-02-18T13:09:00Z" w16du:dateUtc="2025-02-18T21:09:00Z">
        <w:r w:rsidRPr="00295463">
          <w:rPr>
            <w:rFonts w:ascii="Courier New" w:hAnsi="Courier New" w:cs="Courier New"/>
            <w:sz w:val="21"/>
            <w:szCs w:val="21"/>
          </w:rPr>
          <w:delText>the companies</w:delText>
        </w:r>
      </w:del>
      <w:ins w:id="55" w:author="gpt4o" w:date="2025-02-18T13:09:00Z" w16du:dateUtc="2025-02-18T21:09:00Z">
        <w:r w:rsidR="009C312F" w:rsidRPr="009C312F">
          <w:t>Beech Ridge Energy LLC and Beech Ridge Energy II LLC</w:t>
        </w:r>
      </w:ins>
      <w:r w:rsidR="009C312F" w:rsidRPr="009C312F">
        <w:rPr>
          <w:rPrChange w:id="56" w:author="gpt4o" w:date="2025-02-18T13:09:00Z" w16du:dateUtc="2025-02-18T21:09:00Z">
            <w:rPr>
              <w:rFonts w:ascii="Courier New" w:hAnsi="Courier New"/>
              <w:sz w:val="21"/>
            </w:rPr>
          </w:rPrChange>
        </w:rPr>
        <w:t xml:space="preserve"> will be jointly responsible for implementing the terms and conditions of the </w:t>
      </w:r>
      <w:del w:id="57" w:author="gpt4o" w:date="2025-02-18T13:09:00Z" w16du:dateUtc="2025-02-18T21:09:00Z">
        <w:r w:rsidRPr="00295463">
          <w:rPr>
            <w:rFonts w:ascii="Courier New" w:hAnsi="Courier New" w:cs="Courier New"/>
            <w:sz w:val="21"/>
            <w:szCs w:val="21"/>
          </w:rPr>
          <w:delText>HCP, ITP</w:delText>
        </w:r>
      </w:del>
      <w:ins w:id="58" w:author="gpt4o" w:date="2025-02-18T13:09:00Z" w16du:dateUtc="2025-02-18T21:09:00Z">
        <w:r w:rsidR="009C312F" w:rsidRPr="009C312F">
          <w:t>Habitat Conservation Plan, Incidental Take Permit</w:t>
        </w:r>
      </w:ins>
      <w:r w:rsidR="009C312F" w:rsidRPr="009C312F">
        <w:rPr>
          <w:rPrChange w:id="59" w:author="gpt4o" w:date="2025-02-18T13:09:00Z" w16du:dateUtc="2025-02-18T21:09:00Z">
            <w:rPr>
              <w:rFonts w:ascii="Courier New" w:hAnsi="Courier New"/>
              <w:sz w:val="21"/>
            </w:rPr>
          </w:rPrChange>
        </w:rPr>
        <w:t>, and the Implementing Agreement (IA</w:t>
      </w:r>
      <w:del w:id="60" w:author="gpt4o" w:date="2025-02-18T13:09:00Z" w16du:dateUtc="2025-02-18T21:09:00Z">
        <w:r w:rsidRPr="00295463">
          <w:rPr>
            <w:rFonts w:ascii="Courier New" w:hAnsi="Courier New" w:cs="Courier New"/>
            <w:sz w:val="21"/>
            <w:szCs w:val="21"/>
          </w:rPr>
          <w:delText>). The</w:delText>
        </w:r>
      </w:del>
      <w:ins w:id="61" w:author="gpt4o" w:date="2025-02-18T13:09:00Z" w16du:dateUtc="2025-02-18T21:09:00Z">
        <w:r w:rsidR="009C312F" w:rsidRPr="009C312F">
          <w:t>).\n\</w:t>
        </w:r>
        <w:proofErr w:type="spellStart"/>
        <w:r w:rsidR="009C312F" w:rsidRPr="009C312F">
          <w:t>nThe</w:t>
        </w:r>
        <w:proofErr w:type="spellEnd"/>
        <w:r w:rsidR="009C312F" w:rsidRPr="009C312F">
          <w:t xml:space="preserve"> Beech Ridge Wind Energy</w:t>
        </w:r>
      </w:ins>
      <w:r w:rsidR="009C312F" w:rsidRPr="009C312F">
        <w:rPr>
          <w:rPrChange w:id="62" w:author="gpt4o" w:date="2025-02-18T13:09:00Z" w16du:dateUtc="2025-02-18T21:09:00Z">
            <w:rPr>
              <w:rFonts w:ascii="Courier New" w:hAnsi="Courier New"/>
              <w:sz w:val="21"/>
            </w:rPr>
          </w:rPrChange>
        </w:rPr>
        <w:t xml:space="preserve"> Project consists of several primary components, including wind turbines, access roads, transmission and communication equipment, storage areas, and control facilities. Sixty-seven wind turbines have been constructed and are operational. </w:t>
      </w:r>
      <w:del w:id="63" w:author="gpt4o" w:date="2025-02-18T13:09:00Z" w16du:dateUtc="2025-02-18T21:09:00Z">
        <w:r w:rsidRPr="00295463">
          <w:rPr>
            <w:rFonts w:ascii="Courier New" w:hAnsi="Courier New" w:cs="Courier New"/>
            <w:sz w:val="21"/>
            <w:szCs w:val="21"/>
          </w:rPr>
          <w:delText>BRE proposes</w:delText>
        </w:r>
      </w:del>
      <w:ins w:id="64" w:author="gpt4o" w:date="2025-02-18T13:09:00Z" w16du:dateUtc="2025-02-18T21:09:00Z">
        <w:r w:rsidR="009C312F" w:rsidRPr="009C312F">
          <w:t>Beech Ridge Energy LLC and Beech Ridge Energy II LLC propose</w:t>
        </w:r>
      </w:ins>
      <w:r w:rsidR="009C312F" w:rsidRPr="009C312F">
        <w:rPr>
          <w:rPrChange w:id="65" w:author="gpt4o" w:date="2025-02-18T13:09:00Z" w16du:dateUtc="2025-02-18T21:09:00Z">
            <w:rPr>
              <w:rFonts w:ascii="Courier New" w:hAnsi="Courier New"/>
              <w:sz w:val="21"/>
            </w:rPr>
          </w:rPrChange>
        </w:rPr>
        <w:t xml:space="preserve"> to construct and operate up to </w:t>
      </w:r>
      <w:ins w:id="66" w:author="gpt4o" w:date="2025-02-18T13:09:00Z" w16du:dateUtc="2025-02-18T21:09:00Z">
        <w:r w:rsidR="009C312F" w:rsidRPr="009C312F">
          <w:t xml:space="preserve">an </w:t>
        </w:r>
      </w:ins>
      <w:r w:rsidR="009C312F" w:rsidRPr="009C312F">
        <w:rPr>
          <w:rPrChange w:id="67" w:author="gpt4o" w:date="2025-02-18T13:09:00Z" w16du:dateUtc="2025-02-18T21:09:00Z">
            <w:rPr>
              <w:rFonts w:ascii="Courier New" w:hAnsi="Courier New"/>
              <w:sz w:val="21"/>
            </w:rPr>
          </w:rPrChange>
        </w:rPr>
        <w:t xml:space="preserve">additional 33 turbines. </w:t>
      </w:r>
      <w:del w:id="68" w:author="gpt4o" w:date="2025-02-18T13:09:00Z" w16du:dateUtc="2025-02-18T21:09:00Z">
        <w:r w:rsidRPr="00295463">
          <w:rPr>
            <w:rFonts w:ascii="Courier New" w:hAnsi="Courier New" w:cs="Courier New"/>
            <w:sz w:val="21"/>
            <w:szCs w:val="21"/>
          </w:rPr>
          <w:delText>The</w:delText>
        </w:r>
      </w:del>
      <w:ins w:id="69" w:author="gpt4o" w:date="2025-02-18T13:09:00Z" w16du:dateUtc="2025-02-18T21:09:00Z">
        <w:r w:rsidR="009C312F" w:rsidRPr="009C312F">
          <w:t>The Beech Ridge Wind Energy</w:t>
        </w:r>
      </w:ins>
      <w:r w:rsidR="009C312F" w:rsidRPr="009C312F">
        <w:rPr>
          <w:rPrChange w:id="70" w:author="gpt4o" w:date="2025-02-18T13:09:00Z" w16du:dateUtc="2025-02-18T21:09:00Z">
            <w:rPr>
              <w:rFonts w:ascii="Courier New" w:hAnsi="Courier New"/>
              <w:sz w:val="21"/>
            </w:rPr>
          </w:rPrChange>
        </w:rPr>
        <w:t xml:space="preserve"> Project is located on a 63,000-acre tract owned by MeadWestvaco. </w:t>
      </w:r>
      <w:del w:id="71" w:author="gpt4o" w:date="2025-02-18T13:09:00Z" w16du:dateUtc="2025-02-18T21:09:00Z">
        <w:r w:rsidRPr="00295463">
          <w:rPr>
            <w:rFonts w:ascii="Courier New" w:hAnsi="Courier New" w:cs="Courier New"/>
            <w:sz w:val="21"/>
            <w:szCs w:val="21"/>
          </w:rPr>
          <w:delText>BRE</w:delText>
        </w:r>
      </w:del>
      <w:ins w:id="72" w:author="gpt4o" w:date="2025-02-18T13:09:00Z" w16du:dateUtc="2025-02-18T21:09:00Z">
        <w:r w:rsidR="009C312F" w:rsidRPr="009C312F">
          <w:t>Beech Ridge Energy LLC and Beech Ridge Energy II LLC</w:t>
        </w:r>
      </w:ins>
      <w:r w:rsidR="009C312F" w:rsidRPr="009C312F">
        <w:rPr>
          <w:rPrChange w:id="73" w:author="gpt4o" w:date="2025-02-18T13:09:00Z" w16du:dateUtc="2025-02-18T21:09:00Z">
            <w:rPr>
              <w:rFonts w:ascii="Courier New" w:hAnsi="Courier New"/>
              <w:sz w:val="21"/>
            </w:rPr>
          </w:rPrChange>
        </w:rPr>
        <w:t xml:space="preserve"> leased over 27,000 acres and additional road rights-of-way from this landowner. Only a small portion of the leased area will host wind farm facilities. It is anticipated that the area of direct land use for the 100 turbines, access roads, substation, and the operations and maintenance (O&amp;M) facility will be </w:t>
      </w:r>
      <w:r w:rsidR="009C312F" w:rsidRPr="009C312F">
        <w:rPr>
          <w:rPrChange w:id="74" w:author="gpt4o" w:date="2025-02-18T13:09:00Z" w16du:dateUtc="2025-02-18T21:09:00Z">
            <w:rPr>
              <w:rFonts w:ascii="Courier New" w:hAnsi="Courier New"/>
              <w:sz w:val="21"/>
            </w:rPr>
          </w:rPrChange>
        </w:rPr>
        <w:lastRenderedPageBreak/>
        <w:t>approximately 71 acres</w:t>
      </w:r>
      <w:del w:id="75" w:author="gpt4o" w:date="2025-02-18T13:09:00Z" w16du:dateUtc="2025-02-18T21:09:00Z">
        <w:r w:rsidRPr="00295463">
          <w:rPr>
            <w:rFonts w:ascii="Courier New" w:hAnsi="Courier New" w:cs="Courier New"/>
            <w:sz w:val="21"/>
            <w:szCs w:val="21"/>
          </w:rPr>
          <w:delText>. BRE</w:delText>
        </w:r>
      </w:del>
      <w:ins w:id="76" w:author="gpt4o" w:date="2025-02-18T13:09:00Z" w16du:dateUtc="2025-02-18T21:09:00Z">
        <w:r w:rsidR="009C312F" w:rsidRPr="009C312F">
          <w:t>.\n\</w:t>
        </w:r>
        <w:proofErr w:type="spellStart"/>
        <w:r w:rsidR="009C312F" w:rsidRPr="009C312F">
          <w:t>nBeech</w:t>
        </w:r>
        <w:proofErr w:type="spellEnd"/>
        <w:r w:rsidR="009C312F" w:rsidRPr="009C312F">
          <w:t xml:space="preserve"> Ridge Energy LLC</w:t>
        </w:r>
      </w:ins>
      <w:r w:rsidR="009C312F" w:rsidRPr="009C312F">
        <w:rPr>
          <w:rPrChange w:id="77" w:author="gpt4o" w:date="2025-02-18T13:09:00Z" w16du:dateUtc="2025-02-18T21:09:00Z">
            <w:rPr>
              <w:rFonts w:ascii="Courier New" w:hAnsi="Courier New"/>
              <w:sz w:val="21"/>
            </w:rPr>
          </w:rPrChange>
        </w:rPr>
        <w:t xml:space="preserve"> has acquired the necessary land rights to construct and operate the existing 67-turbine portion of the </w:t>
      </w:r>
      <w:ins w:id="78" w:author="gpt4o" w:date="2025-02-18T13:09:00Z" w16du:dateUtc="2025-02-18T21:09:00Z">
        <w:r w:rsidR="009C312F" w:rsidRPr="009C312F">
          <w:t xml:space="preserve">Beech Ridge Wind Energy </w:t>
        </w:r>
      </w:ins>
      <w:r w:rsidR="009C312F" w:rsidRPr="009C312F">
        <w:rPr>
          <w:rPrChange w:id="79" w:author="gpt4o" w:date="2025-02-18T13:09:00Z" w16du:dateUtc="2025-02-18T21:09:00Z">
            <w:rPr>
              <w:rFonts w:ascii="Courier New" w:hAnsi="Courier New"/>
              <w:sz w:val="21"/>
            </w:rPr>
          </w:rPrChange>
        </w:rPr>
        <w:t xml:space="preserve">Project and </w:t>
      </w:r>
      <w:del w:id="80" w:author="gpt4o" w:date="2025-02-18T13:09:00Z" w16du:dateUtc="2025-02-18T21:09:00Z">
        <w:r w:rsidRPr="00295463">
          <w:rPr>
            <w:rFonts w:ascii="Courier New" w:hAnsi="Courier New" w:cs="Courier New"/>
            <w:sz w:val="21"/>
            <w:szCs w:val="21"/>
          </w:rPr>
          <w:delText>its</w:delText>
        </w:r>
      </w:del>
      <w:ins w:id="81" w:author="gpt4o" w:date="2025-02-18T13:09:00Z" w16du:dateUtc="2025-02-18T21:09:00Z">
        <w:r w:rsidR="009C312F" w:rsidRPr="009C312F">
          <w:t>Beech Ridge Energy LLC\'s</w:t>
        </w:r>
      </w:ins>
      <w:r w:rsidR="009C312F" w:rsidRPr="009C312F">
        <w:rPr>
          <w:rPrChange w:id="82" w:author="gpt4o" w:date="2025-02-18T13:09:00Z" w16du:dateUtc="2025-02-18T21:09:00Z">
            <w:rPr>
              <w:rFonts w:ascii="Courier New" w:hAnsi="Courier New"/>
              <w:sz w:val="21"/>
            </w:rPr>
          </w:rPrChange>
        </w:rPr>
        <w:t xml:space="preserve"> associated facilities from MeadWestvaco. </w:t>
      </w:r>
      <w:del w:id="83" w:author="gpt4o" w:date="2025-02-18T13:09:00Z" w16du:dateUtc="2025-02-18T21:09:00Z">
        <w:r w:rsidRPr="00295463">
          <w:rPr>
            <w:rFonts w:ascii="Courier New" w:hAnsi="Courier New" w:cs="Courier New"/>
            <w:sz w:val="21"/>
            <w:szCs w:val="21"/>
          </w:rPr>
          <w:delText>BRE</w:delText>
        </w:r>
      </w:del>
      <w:ins w:id="84" w:author="gpt4o" w:date="2025-02-18T13:09:00Z" w16du:dateUtc="2025-02-18T21:09:00Z">
        <w:r w:rsidR="009C312F" w:rsidRPr="009C312F">
          <w:t>Beech Ridge Energy LLC</w:t>
        </w:r>
      </w:ins>
      <w:r w:rsidR="009C312F" w:rsidRPr="009C312F">
        <w:rPr>
          <w:rPrChange w:id="85" w:author="gpt4o" w:date="2025-02-18T13:09:00Z" w16du:dateUtc="2025-02-18T21:09:00Z">
            <w:rPr>
              <w:rFonts w:ascii="Courier New" w:hAnsi="Courier New"/>
              <w:sz w:val="21"/>
            </w:rPr>
          </w:rPrChange>
        </w:rPr>
        <w:t xml:space="preserve"> has acquired the necessary land rights to develop and permit the Project expansion from MeadWestvaco and is in the process of obtaining the necessary authorizations to construct and operate the Project expansion. In August 2006, the West Virginia Public Service Commission (WVPSC) granted </w:t>
      </w:r>
      <w:del w:id="86" w:author="gpt4o" w:date="2025-02-18T13:09:00Z" w16du:dateUtc="2025-02-18T21:09:00Z">
        <w:r w:rsidRPr="00295463">
          <w:rPr>
            <w:rFonts w:ascii="Courier New" w:hAnsi="Courier New" w:cs="Courier New"/>
            <w:sz w:val="21"/>
            <w:szCs w:val="21"/>
          </w:rPr>
          <w:delText>BRE</w:delText>
        </w:r>
      </w:del>
      <w:ins w:id="87" w:author="gpt4o" w:date="2025-02-18T13:09:00Z" w16du:dateUtc="2025-02-18T21:09:00Z">
        <w:r w:rsidR="009C312F" w:rsidRPr="009C312F">
          <w:t>Beech Ridge Energy LLC and Beech Ridge Energy II LLC</w:t>
        </w:r>
      </w:ins>
      <w:r w:rsidR="009C312F" w:rsidRPr="009C312F">
        <w:rPr>
          <w:rPrChange w:id="88" w:author="gpt4o" w:date="2025-02-18T13:09:00Z" w16du:dateUtc="2025-02-18T21:09:00Z">
            <w:rPr>
              <w:rFonts w:ascii="Courier New" w:hAnsi="Courier New"/>
              <w:sz w:val="21"/>
            </w:rPr>
          </w:rPrChange>
        </w:rPr>
        <w:t xml:space="preserve"> a siting certificate to construct the Project. </w:t>
      </w:r>
      <w:del w:id="89" w:author="gpt4o" w:date="2025-02-18T13:09:00Z" w16du:dateUtc="2025-02-18T21:09:00Z">
        <w:r w:rsidRPr="00295463">
          <w:rPr>
            <w:rFonts w:ascii="Courier New" w:hAnsi="Courier New" w:cs="Courier New"/>
            <w:sz w:val="21"/>
            <w:szCs w:val="21"/>
          </w:rPr>
          <w:delText>The</w:delText>
        </w:r>
      </w:del>
      <w:ins w:id="90" w:author="gpt4o" w:date="2025-02-18T13:09:00Z" w16du:dateUtc="2025-02-18T21:09:00Z">
        <w:r w:rsidR="009C312F" w:rsidRPr="009C312F">
          <w:t>The Beech Ridge Wind Energy</w:t>
        </w:r>
      </w:ins>
      <w:r w:rsidR="009C312F" w:rsidRPr="009C312F">
        <w:rPr>
          <w:rPrChange w:id="91" w:author="gpt4o" w:date="2025-02-18T13:09:00Z" w16du:dateUtc="2025-02-18T21:09:00Z">
            <w:rPr>
              <w:rFonts w:ascii="Courier New" w:hAnsi="Courier New"/>
              <w:sz w:val="21"/>
            </w:rPr>
          </w:rPrChange>
        </w:rPr>
        <w:t xml:space="preserve"> Project as initially approved included up to 124 1.5-megawatt (MW) turbines totaling 186 MW of total nameplate generating capacity. </w:t>
      </w:r>
      <w:del w:id="92" w:author="gpt4o" w:date="2025-02-18T13:09:00Z" w16du:dateUtc="2025-02-18T21:09:00Z">
        <w:r w:rsidRPr="00295463">
          <w:rPr>
            <w:rFonts w:ascii="Courier New" w:hAnsi="Courier New" w:cs="Courier New"/>
            <w:sz w:val="21"/>
            <w:szCs w:val="21"/>
          </w:rPr>
          <w:delText>The 1"</w:delText>
        </w:r>
      </w:del>
    </w:p>
    <w:p w14:paraId="2F7979A3" w14:textId="77777777" w:rsidR="00295463" w:rsidRPr="00295463" w:rsidRDefault="00295463" w:rsidP="00295463">
      <w:pPr>
        <w:rPr>
          <w:del w:id="93" w:author="gpt4o" w:date="2025-02-18T13:09:00Z" w16du:dateUtc="2025-02-18T21:09:00Z"/>
          <w:rFonts w:ascii="Courier New" w:hAnsi="Courier New" w:cs="Courier New"/>
          <w:sz w:val="21"/>
          <w:szCs w:val="21"/>
        </w:rPr>
      </w:pPr>
      <w:del w:id="94" w:author="gpt4o" w:date="2025-02-18T13:09:00Z" w16du:dateUtc="2025-02-18T21:09:00Z">
        <w:r w:rsidRPr="00295463">
          <w:rPr>
            <w:rFonts w:ascii="Courier New" w:hAnsi="Courier New" w:cs="Courier New"/>
            <w:sz w:val="21"/>
            <w:szCs w:val="21"/>
          </w:rPr>
          <w:delText>9</w:delText>
        </w:r>
        <w:r w:rsidRPr="00295463">
          <w:rPr>
            <w:rFonts w:ascii="Courier New" w:hAnsi="Courier New" w:cs="Courier New"/>
            <w:sz w:val="21"/>
            <w:szCs w:val="21"/>
          </w:rPr>
          <w:tab/>
        </w:r>
      </w:del>
      <w:ins w:id="95" w:author="gpt4o" w:date="2025-02-18T13:09:00Z" w16du:dateUtc="2025-02-18T21:09:00Z">
        <w:r w:rsidR="009C312F" w:rsidRPr="009C312F">
          <w:t>\n\</w:t>
        </w:r>
        <w:proofErr w:type="spellStart"/>
        <w:r w:rsidR="009C312F" w:rsidRPr="009C312F">
          <w:t>nThe</w:t>
        </w:r>
        <w:proofErr w:type="spellEnd"/>
        <w:r w:rsidR="009C312F" w:rsidRPr="009C312F">
          <w:t xml:space="preserve"> </w:t>
        </w:r>
      </w:ins>
      <w:r w:rsidR="009C312F" w:rsidRPr="009C312F">
        <w:rPr>
          <w:rPrChange w:id="96" w:author="gpt4o" w:date="2025-02-18T13:09:00Z" w16du:dateUtc="2025-02-18T21:09:00Z">
            <w:rPr>
              <w:rFonts w:ascii="Courier New" w:hAnsi="Courier New"/>
              <w:sz w:val="21"/>
            </w:rPr>
          </w:rPrChange>
        </w:rPr>
        <w:t>Beech Ridge Wind Energy</w:t>
      </w:r>
      <w:del w:id="97" w:author="gpt4o" w:date="2025-02-18T13:09:00Z" w16du:dateUtc="2025-02-18T21:09:00Z">
        <w:r w:rsidRPr="00295463">
          <w:rPr>
            <w:rFonts w:ascii="Courier New" w:hAnsi="Courier New" w:cs="Courier New"/>
            <w:sz w:val="21"/>
            <w:szCs w:val="21"/>
          </w:rPr>
          <w:delText xml:space="preserve"> Project Habitat Conservation Plan August 2013 Figure 1.1 Beech Ridge Energy Wind Project Location. 2</w:delText>
        </w:r>
      </w:del>
    </w:p>
    <w:p w14:paraId="79E082C0" w14:textId="77777777" w:rsidR="00295463" w:rsidRPr="00295463" w:rsidRDefault="00295463" w:rsidP="00295463">
      <w:pPr>
        <w:rPr>
          <w:del w:id="98" w:author="gpt4o" w:date="2025-02-18T13:09:00Z" w16du:dateUtc="2025-02-18T21:09:00Z"/>
          <w:rFonts w:ascii="Courier New" w:hAnsi="Courier New" w:cs="Courier New"/>
          <w:sz w:val="21"/>
          <w:szCs w:val="21"/>
        </w:rPr>
      </w:pPr>
      <w:del w:id="99" w:author="gpt4o" w:date="2025-02-18T13:09:00Z" w16du:dateUtc="2025-02-18T21:09:00Z">
        <w:r w:rsidRPr="00295463">
          <w:rPr>
            <w:rFonts w:ascii="Courier New" w:hAnsi="Courier New" w:cs="Courier New"/>
            <w:sz w:val="21"/>
            <w:szCs w:val="21"/>
          </w:rPr>
          <w:delText>10</w:delText>
        </w:r>
        <w:r w:rsidRPr="00295463">
          <w:rPr>
            <w:rFonts w:ascii="Courier New" w:hAnsi="Courier New" w:cs="Courier New"/>
            <w:sz w:val="21"/>
            <w:szCs w:val="21"/>
          </w:rPr>
          <w:tab/>
          <w:delText>Beech Ridge Wind Energy Project Habitat Conservation Plan August 2013</w:delText>
        </w:r>
      </w:del>
      <w:r w:rsidR="009C312F" w:rsidRPr="009C312F">
        <w:rPr>
          <w:rPrChange w:id="100" w:author="gpt4o" w:date="2025-02-18T13:09:00Z" w16du:dateUtc="2025-02-18T21:09:00Z">
            <w:rPr>
              <w:rFonts w:ascii="Courier New" w:hAnsi="Courier New"/>
              <w:sz w:val="21"/>
            </w:rPr>
          </w:rPrChange>
        </w:rPr>
        <w:t xml:space="preserve"> Project has since been scaled back in the context of settlement negotiations and is now limited to 100 turbines totaling up to 186 MW of generating capacity. Initial construction began in April 2009, and the </w:t>
      </w:r>
      <w:ins w:id="101" w:author="gpt4o" w:date="2025-02-18T13:09:00Z" w16du:dateUtc="2025-02-18T21:09:00Z">
        <w:r w:rsidR="009C312F" w:rsidRPr="009C312F">
          <w:t xml:space="preserve">Beech Ridge Wind Energy </w:t>
        </w:r>
      </w:ins>
      <w:r w:rsidR="009C312F" w:rsidRPr="009C312F">
        <w:rPr>
          <w:rPrChange w:id="102" w:author="gpt4o" w:date="2025-02-18T13:09:00Z" w16du:dateUtc="2025-02-18T21:09:00Z">
            <w:rPr>
              <w:rFonts w:ascii="Courier New" w:hAnsi="Courier New"/>
              <w:sz w:val="21"/>
            </w:rPr>
          </w:rPrChange>
        </w:rPr>
        <w:t xml:space="preserve">Project first began commercial operation in March of 2010. </w:t>
      </w:r>
      <w:del w:id="103" w:author="gpt4o" w:date="2025-02-18T13:09:00Z" w16du:dateUtc="2025-02-18T21:09:00Z">
        <w:r w:rsidRPr="00295463">
          <w:rPr>
            <w:rFonts w:ascii="Courier New" w:hAnsi="Courier New" w:cs="Courier New"/>
            <w:sz w:val="21"/>
            <w:szCs w:val="21"/>
          </w:rPr>
          <w:delText>The</w:delText>
        </w:r>
      </w:del>
      <w:ins w:id="104" w:author="gpt4o" w:date="2025-02-18T13:09:00Z" w16du:dateUtc="2025-02-18T21:09:00Z">
        <w:r w:rsidR="009C312F" w:rsidRPr="009C312F">
          <w:t>The Beech Ridge Wind Energy</w:t>
        </w:r>
      </w:ins>
      <w:r w:rsidR="009C312F" w:rsidRPr="009C312F">
        <w:rPr>
          <w:rPrChange w:id="105" w:author="gpt4o" w:date="2025-02-18T13:09:00Z" w16du:dateUtc="2025-02-18T21:09:00Z">
            <w:rPr>
              <w:rFonts w:ascii="Courier New" w:hAnsi="Courier New"/>
              <w:sz w:val="21"/>
            </w:rPr>
          </w:rPrChange>
        </w:rPr>
        <w:t xml:space="preserve"> Project is being developed in two phases</w:t>
      </w:r>
      <w:del w:id="106" w:author="gpt4o" w:date="2025-02-18T13:09:00Z" w16du:dateUtc="2025-02-18T21:09:00Z">
        <w:r w:rsidRPr="00295463">
          <w:rPr>
            <w:rFonts w:ascii="Courier New" w:hAnsi="Courier New" w:cs="Courier New"/>
            <w:sz w:val="21"/>
            <w:szCs w:val="21"/>
          </w:rPr>
          <w:delText>-</w:delText>
        </w:r>
      </w:del>
      <w:ins w:id="107" w:author="gpt4o" w:date="2025-02-18T13:09:00Z" w16du:dateUtc="2025-02-18T21:09:00Z">
        <w:r w:rsidR="009C312F" w:rsidRPr="009C312F">
          <w:t>—</w:t>
        </w:r>
      </w:ins>
      <w:r w:rsidR="009C312F" w:rsidRPr="009C312F">
        <w:rPr>
          <w:rPrChange w:id="108" w:author="gpt4o" w:date="2025-02-18T13:09:00Z" w16du:dateUtc="2025-02-18T21:09:00Z">
            <w:rPr>
              <w:rFonts w:ascii="Courier New" w:hAnsi="Courier New"/>
              <w:sz w:val="21"/>
            </w:rPr>
          </w:rPrChange>
        </w:rPr>
        <w:t xml:space="preserve">a 67-turbine phase (already constructed) (Phase I) and an expansion phase (Phase II) where up to 33 additional turbines will be constructed after issuance of an </w:t>
      </w:r>
      <w:del w:id="109" w:author="gpt4o" w:date="2025-02-18T13:09:00Z" w16du:dateUtc="2025-02-18T21:09:00Z">
        <w:r w:rsidRPr="00295463">
          <w:rPr>
            <w:rFonts w:ascii="Courier New" w:hAnsi="Courier New" w:cs="Courier New"/>
            <w:sz w:val="21"/>
            <w:szCs w:val="21"/>
          </w:rPr>
          <w:delText>ITP. Full</w:delText>
        </w:r>
      </w:del>
      <w:ins w:id="110" w:author="gpt4o" w:date="2025-02-18T13:09:00Z" w16du:dateUtc="2025-02-18T21:09:00Z">
        <w:r w:rsidR="009C312F" w:rsidRPr="009C312F">
          <w:t>Incidental Take Permit.\n\</w:t>
        </w:r>
        <w:proofErr w:type="spellStart"/>
        <w:r w:rsidR="009C312F" w:rsidRPr="009C312F">
          <w:t>nFull</w:t>
        </w:r>
      </w:ins>
      <w:proofErr w:type="spellEnd"/>
      <w:r w:rsidR="009C312F" w:rsidRPr="009C312F">
        <w:rPr>
          <w:rPrChange w:id="111" w:author="gpt4o" w:date="2025-02-18T13:09:00Z" w16du:dateUtc="2025-02-18T21:09:00Z">
            <w:rPr>
              <w:rFonts w:ascii="Courier New" w:hAnsi="Courier New"/>
              <w:sz w:val="21"/>
            </w:rPr>
          </w:rPrChange>
        </w:rPr>
        <w:t xml:space="preserve"> construction of the </w:t>
      </w:r>
      <w:ins w:id="112" w:author="gpt4o" w:date="2025-02-18T13:09:00Z" w16du:dateUtc="2025-02-18T21:09:00Z">
        <w:r w:rsidR="009C312F" w:rsidRPr="009C312F">
          <w:t xml:space="preserve">Beech Ridge Wind Energy </w:t>
        </w:r>
      </w:ins>
      <w:r w:rsidR="009C312F" w:rsidRPr="009C312F">
        <w:rPr>
          <w:rPrChange w:id="113" w:author="gpt4o" w:date="2025-02-18T13:09:00Z" w16du:dateUtc="2025-02-18T21:09:00Z">
            <w:rPr>
              <w:rFonts w:ascii="Courier New" w:hAnsi="Courier New"/>
              <w:sz w:val="21"/>
            </w:rPr>
          </w:rPrChange>
        </w:rPr>
        <w:t xml:space="preserve">Project and implementation of the </w:t>
      </w:r>
      <w:del w:id="114" w:author="gpt4o" w:date="2025-02-18T13:09:00Z" w16du:dateUtc="2025-02-18T21:09:00Z">
        <w:r w:rsidRPr="00295463">
          <w:rPr>
            <w:rFonts w:ascii="Courier New" w:hAnsi="Courier New" w:cs="Courier New"/>
            <w:sz w:val="21"/>
            <w:szCs w:val="21"/>
          </w:rPr>
          <w:delText>HCP</w:delText>
        </w:r>
      </w:del>
      <w:ins w:id="115" w:author="gpt4o" w:date="2025-02-18T13:09:00Z" w16du:dateUtc="2025-02-18T21:09:00Z">
        <w:r w:rsidR="009C312F" w:rsidRPr="009C312F">
          <w:t>Habitat Conservation Plan</w:t>
        </w:r>
      </w:ins>
      <w:r w:rsidR="009C312F" w:rsidRPr="009C312F">
        <w:rPr>
          <w:rPrChange w:id="116" w:author="gpt4o" w:date="2025-02-18T13:09:00Z" w16du:dateUtc="2025-02-18T21:09:00Z">
            <w:rPr>
              <w:rFonts w:ascii="Courier New" w:hAnsi="Courier New"/>
              <w:sz w:val="21"/>
            </w:rPr>
          </w:rPrChange>
        </w:rPr>
        <w:t xml:space="preserve"> will provide substantial benefits to the local area, region, and country. </w:t>
      </w:r>
      <w:del w:id="117" w:author="gpt4o" w:date="2025-02-18T13:09:00Z" w16du:dateUtc="2025-02-18T21:09:00Z">
        <w:r w:rsidRPr="00295463">
          <w:rPr>
            <w:rFonts w:ascii="Courier New" w:hAnsi="Courier New" w:cs="Courier New"/>
            <w:sz w:val="21"/>
            <w:szCs w:val="21"/>
          </w:rPr>
          <w:delText>The</w:delText>
        </w:r>
      </w:del>
      <w:ins w:id="118" w:author="gpt4o" w:date="2025-02-18T13:09:00Z" w16du:dateUtc="2025-02-18T21:09:00Z">
        <w:r w:rsidR="009C312F" w:rsidRPr="009C312F">
          <w:t>The Beech Ridge Wind Energy</w:t>
        </w:r>
      </w:ins>
      <w:r w:rsidR="009C312F" w:rsidRPr="009C312F">
        <w:rPr>
          <w:rPrChange w:id="119" w:author="gpt4o" w:date="2025-02-18T13:09:00Z" w16du:dateUtc="2025-02-18T21:09:00Z">
            <w:rPr>
              <w:rFonts w:ascii="Courier New" w:hAnsi="Courier New"/>
              <w:sz w:val="21"/>
            </w:rPr>
          </w:rPrChange>
        </w:rPr>
        <w:t xml:space="preserve"> Project will: </w:t>
      </w:r>
      <w:del w:id="120" w:author="gpt4o" w:date="2025-02-18T13:09:00Z" w16du:dateUtc="2025-02-18T21:09:00Z">
        <w:r w:rsidRPr="00295463">
          <w:rPr>
            <w:rFonts w:ascii="Courier New" w:hAnsi="Courier New" w:cs="Courier New"/>
            <w:sz w:val="21"/>
            <w:szCs w:val="21"/>
          </w:rPr>
          <w:delText>1</w:delText>
        </w:r>
      </w:del>
      <w:ins w:id="121" w:author="gpt4o" w:date="2025-02-18T13:09:00Z" w16du:dateUtc="2025-02-18T21:09:00Z">
        <w:r w:rsidR="009C312F" w:rsidRPr="009C312F">
          <w:t>\n\n1</w:t>
        </w:r>
      </w:ins>
      <w:r w:rsidR="009C312F" w:rsidRPr="009C312F">
        <w:rPr>
          <w:rPrChange w:id="122" w:author="gpt4o" w:date="2025-02-18T13:09:00Z" w16du:dateUtc="2025-02-18T21:09:00Z">
            <w:rPr>
              <w:rFonts w:ascii="Courier New" w:hAnsi="Courier New"/>
              <w:sz w:val="21"/>
            </w:rPr>
          </w:rPrChange>
        </w:rPr>
        <w:t xml:space="preserve">. Create up to 150 construction jobs utilizing local available workers for a period of 6-8 </w:t>
      </w:r>
      <w:proofErr w:type="gramStart"/>
      <w:r w:rsidR="009C312F" w:rsidRPr="009C312F">
        <w:rPr>
          <w:rPrChange w:id="123" w:author="gpt4o" w:date="2025-02-18T13:09:00Z" w16du:dateUtc="2025-02-18T21:09:00Z">
            <w:rPr>
              <w:rFonts w:ascii="Courier New" w:hAnsi="Courier New"/>
              <w:sz w:val="21"/>
            </w:rPr>
          </w:rPrChange>
        </w:rPr>
        <w:t>months;</w:t>
      </w:r>
      <w:proofErr w:type="gramEnd"/>
      <w:r w:rsidR="009C312F" w:rsidRPr="009C312F">
        <w:rPr>
          <w:rPrChange w:id="124" w:author="gpt4o" w:date="2025-02-18T13:09:00Z" w16du:dateUtc="2025-02-18T21:09:00Z">
            <w:rPr>
              <w:rFonts w:ascii="Courier New" w:hAnsi="Courier New"/>
              <w:sz w:val="21"/>
            </w:rPr>
          </w:rPrChange>
        </w:rPr>
        <w:t xml:space="preserve"> </w:t>
      </w:r>
      <w:del w:id="125" w:author="gpt4o" w:date="2025-02-18T13:09:00Z" w16du:dateUtc="2025-02-18T21:09:00Z">
        <w:r w:rsidRPr="00295463">
          <w:rPr>
            <w:rFonts w:ascii="Courier New" w:hAnsi="Courier New" w:cs="Courier New"/>
            <w:sz w:val="21"/>
            <w:szCs w:val="21"/>
          </w:rPr>
          <w:delText>2</w:delText>
        </w:r>
      </w:del>
      <w:ins w:id="126" w:author="gpt4o" w:date="2025-02-18T13:09:00Z" w16du:dateUtc="2025-02-18T21:09:00Z">
        <w:r w:rsidR="009C312F" w:rsidRPr="009C312F">
          <w:t>\n2</w:t>
        </w:r>
      </w:ins>
      <w:r w:rsidR="009C312F" w:rsidRPr="009C312F">
        <w:rPr>
          <w:rPrChange w:id="127" w:author="gpt4o" w:date="2025-02-18T13:09:00Z" w16du:dateUtc="2025-02-18T21:09:00Z">
            <w:rPr>
              <w:rFonts w:ascii="Courier New" w:hAnsi="Courier New"/>
              <w:sz w:val="21"/>
            </w:rPr>
          </w:rPrChange>
        </w:rPr>
        <w:t xml:space="preserve">. Employ three full-time wind turbine technicians, bringing the total Beech Ridge Energy staff to 10 quality technical positions with an average starting annual salary of $35,000 with full </w:t>
      </w:r>
      <w:proofErr w:type="gramStart"/>
      <w:r w:rsidR="009C312F" w:rsidRPr="009C312F">
        <w:rPr>
          <w:rPrChange w:id="128" w:author="gpt4o" w:date="2025-02-18T13:09:00Z" w16du:dateUtc="2025-02-18T21:09:00Z">
            <w:rPr>
              <w:rFonts w:ascii="Courier New" w:hAnsi="Courier New"/>
              <w:sz w:val="21"/>
            </w:rPr>
          </w:rPrChange>
        </w:rPr>
        <w:t>benefits;</w:t>
      </w:r>
      <w:proofErr w:type="gramEnd"/>
      <w:r w:rsidR="009C312F" w:rsidRPr="009C312F">
        <w:rPr>
          <w:rPrChange w:id="129" w:author="gpt4o" w:date="2025-02-18T13:09:00Z" w16du:dateUtc="2025-02-18T21:09:00Z">
            <w:rPr>
              <w:rFonts w:ascii="Courier New" w:hAnsi="Courier New"/>
              <w:sz w:val="21"/>
            </w:rPr>
          </w:rPrChange>
        </w:rPr>
        <w:t xml:space="preserve"> </w:t>
      </w:r>
      <w:del w:id="130" w:author="gpt4o" w:date="2025-02-18T13:09:00Z" w16du:dateUtc="2025-02-18T21:09:00Z">
        <w:r w:rsidRPr="00295463">
          <w:rPr>
            <w:rFonts w:ascii="Courier New" w:hAnsi="Courier New" w:cs="Courier New"/>
            <w:sz w:val="21"/>
            <w:szCs w:val="21"/>
          </w:rPr>
          <w:delText>3</w:delText>
        </w:r>
      </w:del>
      <w:ins w:id="131" w:author="gpt4o" w:date="2025-02-18T13:09:00Z" w16du:dateUtc="2025-02-18T21:09:00Z">
        <w:r w:rsidR="009C312F" w:rsidRPr="009C312F">
          <w:t>\n3</w:t>
        </w:r>
      </w:ins>
      <w:r w:rsidR="009C312F" w:rsidRPr="009C312F">
        <w:rPr>
          <w:rPrChange w:id="132" w:author="gpt4o" w:date="2025-02-18T13:09:00Z" w16du:dateUtc="2025-02-18T21:09:00Z">
            <w:rPr>
              <w:rFonts w:ascii="Courier New" w:hAnsi="Courier New"/>
              <w:sz w:val="21"/>
            </w:rPr>
          </w:rPrChange>
        </w:rPr>
        <w:t xml:space="preserve">. Pay an estimated $200,000 or more per year in taxes to the county, bringing the total for the expanded project to over $600,000 per year; and </w:t>
      </w:r>
      <w:del w:id="133" w:author="gpt4o" w:date="2025-02-18T13:09:00Z" w16du:dateUtc="2025-02-18T21:09:00Z">
        <w:r w:rsidRPr="00295463">
          <w:rPr>
            <w:rFonts w:ascii="Courier New" w:hAnsi="Courier New" w:cs="Courier New"/>
            <w:sz w:val="21"/>
            <w:szCs w:val="21"/>
          </w:rPr>
          <w:delText>4</w:delText>
        </w:r>
      </w:del>
      <w:ins w:id="134" w:author="gpt4o" w:date="2025-02-18T13:09:00Z" w16du:dateUtc="2025-02-18T21:09:00Z">
        <w:r w:rsidR="009C312F" w:rsidRPr="009C312F">
          <w:t>\n4</w:t>
        </w:r>
      </w:ins>
      <w:r w:rsidR="009C312F" w:rsidRPr="009C312F">
        <w:rPr>
          <w:rPrChange w:id="135" w:author="gpt4o" w:date="2025-02-18T13:09:00Z" w16du:dateUtc="2025-02-18T21:09:00Z">
            <w:rPr>
              <w:rFonts w:ascii="Courier New" w:hAnsi="Courier New"/>
              <w:sz w:val="21"/>
            </w:rPr>
          </w:rPrChange>
        </w:rPr>
        <w:t xml:space="preserve">. Pay an estimated $200,000 per year in taxes to the State of West Virginia. </w:t>
      </w:r>
      <w:del w:id="136" w:author="gpt4o" w:date="2025-02-18T13:09:00Z" w16du:dateUtc="2025-02-18T21:09:00Z">
        <w:r w:rsidRPr="00295463">
          <w:rPr>
            <w:rFonts w:ascii="Courier New" w:hAnsi="Courier New" w:cs="Courier New"/>
            <w:sz w:val="21"/>
            <w:szCs w:val="21"/>
          </w:rPr>
          <w:delText>5</w:delText>
        </w:r>
      </w:del>
      <w:ins w:id="137" w:author="gpt4o" w:date="2025-02-18T13:09:00Z" w16du:dateUtc="2025-02-18T21:09:00Z">
        <w:r w:rsidR="009C312F" w:rsidRPr="009C312F">
          <w:t>\n5</w:t>
        </w:r>
      </w:ins>
      <w:r w:rsidR="009C312F" w:rsidRPr="009C312F">
        <w:rPr>
          <w:rPrChange w:id="138" w:author="gpt4o" w:date="2025-02-18T13:09:00Z" w16du:dateUtc="2025-02-18T21:09:00Z">
            <w:rPr>
              <w:rFonts w:ascii="Courier New" w:hAnsi="Courier New"/>
              <w:sz w:val="21"/>
            </w:rPr>
          </w:rPrChange>
        </w:rPr>
        <w:t xml:space="preserve">. Between taxes and salaries, not to mention direct spending, the </w:t>
      </w:r>
      <w:ins w:id="139" w:author="gpt4o" w:date="2025-02-18T13:09:00Z" w16du:dateUtc="2025-02-18T21:09:00Z">
        <w:r w:rsidR="009C312F" w:rsidRPr="009C312F">
          <w:t xml:space="preserve">Beech Ridge Wind Energy </w:t>
        </w:r>
      </w:ins>
      <w:r w:rsidR="009C312F" w:rsidRPr="009C312F">
        <w:rPr>
          <w:rPrChange w:id="140" w:author="gpt4o" w:date="2025-02-18T13:09:00Z" w16du:dateUtc="2025-02-18T21:09:00Z">
            <w:rPr>
              <w:rFonts w:ascii="Courier New" w:hAnsi="Courier New"/>
              <w:sz w:val="21"/>
            </w:rPr>
          </w:rPrChange>
        </w:rPr>
        <w:t xml:space="preserve">Project will contribute over $1,000,000 to the local, </w:t>
      </w:r>
      <w:del w:id="141" w:author="gpt4o" w:date="2025-02-18T13:09:00Z" w16du:dateUtc="2025-02-18T21:09:00Z">
        <w:r w:rsidRPr="00295463">
          <w:rPr>
            <w:rFonts w:ascii="Courier New" w:hAnsi="Courier New" w:cs="Courier New"/>
            <w:sz w:val="21"/>
            <w:szCs w:val="21"/>
          </w:rPr>
          <w:delText>region</w:delText>
        </w:r>
      </w:del>
      <w:ins w:id="142" w:author="gpt4o" w:date="2025-02-18T13:09:00Z" w16du:dateUtc="2025-02-18T21:09:00Z">
        <w:r w:rsidR="009C312F" w:rsidRPr="009C312F">
          <w:t>regional</w:t>
        </w:r>
      </w:ins>
      <w:r w:rsidR="009C312F" w:rsidRPr="009C312F">
        <w:rPr>
          <w:rPrChange w:id="143" w:author="gpt4o" w:date="2025-02-18T13:09:00Z" w16du:dateUtc="2025-02-18T21:09:00Z">
            <w:rPr>
              <w:rFonts w:ascii="Courier New" w:hAnsi="Courier New"/>
              <w:sz w:val="21"/>
            </w:rPr>
          </w:rPrChange>
        </w:rPr>
        <w:t xml:space="preserve"> and state economies. </w:t>
      </w:r>
      <w:del w:id="144" w:author="gpt4o" w:date="2025-02-18T13:09:00Z" w16du:dateUtc="2025-02-18T21:09:00Z">
        <w:r w:rsidRPr="00295463">
          <w:rPr>
            <w:rFonts w:ascii="Courier New" w:hAnsi="Courier New" w:cs="Courier New"/>
            <w:sz w:val="21"/>
            <w:szCs w:val="21"/>
          </w:rPr>
          <w:delText>Another</w:delText>
        </w:r>
      </w:del>
      <w:ins w:id="145" w:author="gpt4o" w:date="2025-02-18T13:09:00Z" w16du:dateUtc="2025-02-18T21:09:00Z">
        <w:r w:rsidR="009C312F" w:rsidRPr="009C312F">
          <w:t>\n\</w:t>
        </w:r>
        <w:proofErr w:type="spellStart"/>
        <w:r w:rsidR="009C312F" w:rsidRPr="009C312F">
          <w:t>nAnother</w:t>
        </w:r>
      </w:ins>
      <w:proofErr w:type="spellEnd"/>
      <w:r w:rsidR="009C312F" w:rsidRPr="009C312F">
        <w:rPr>
          <w:rPrChange w:id="146" w:author="gpt4o" w:date="2025-02-18T13:09:00Z" w16du:dateUtc="2025-02-18T21:09:00Z">
            <w:rPr>
              <w:rFonts w:ascii="Courier New" w:hAnsi="Courier New"/>
              <w:sz w:val="21"/>
            </w:rPr>
          </w:rPrChange>
        </w:rPr>
        <w:t xml:space="preserve"> benefit is that at full build-out, the </w:t>
      </w:r>
      <w:ins w:id="147" w:author="gpt4o" w:date="2025-02-18T13:09:00Z" w16du:dateUtc="2025-02-18T21:09:00Z">
        <w:r w:rsidR="009C312F" w:rsidRPr="009C312F">
          <w:t xml:space="preserve">Beech Ridge Wind Energy </w:t>
        </w:r>
      </w:ins>
      <w:r w:rsidR="009C312F" w:rsidRPr="009C312F">
        <w:rPr>
          <w:rPrChange w:id="148" w:author="gpt4o" w:date="2025-02-18T13:09:00Z" w16du:dateUtc="2025-02-18T21:09:00Z">
            <w:rPr>
              <w:rFonts w:ascii="Courier New" w:hAnsi="Courier New"/>
              <w:sz w:val="21"/>
            </w:rPr>
          </w:rPrChange>
        </w:rPr>
        <w:t xml:space="preserve">Project will produce enough energy annually to power about 48,000 homes. </w:t>
      </w:r>
      <w:del w:id="149" w:author="gpt4o" w:date="2025-02-18T13:09:00Z" w16du:dateUtc="2025-02-18T21:09:00Z">
        <w:r w:rsidRPr="00295463">
          <w:rPr>
            <w:rFonts w:ascii="Courier New" w:hAnsi="Courier New" w:cs="Courier New"/>
            <w:sz w:val="21"/>
            <w:szCs w:val="21"/>
          </w:rPr>
          <w:delText>BRE estimates</w:delText>
        </w:r>
      </w:del>
      <w:ins w:id="150" w:author="gpt4o" w:date="2025-02-18T13:09:00Z" w16du:dateUtc="2025-02-18T21:09:00Z">
        <w:r w:rsidR="009C312F" w:rsidRPr="009C312F">
          <w:t>Beech Ridge Energy LLC and Beech Ridge Energy II LLC estimate</w:t>
        </w:r>
      </w:ins>
      <w:r w:rsidR="009C312F" w:rsidRPr="009C312F">
        <w:rPr>
          <w:rPrChange w:id="151" w:author="gpt4o" w:date="2025-02-18T13:09:00Z" w16du:dateUtc="2025-02-18T21:09:00Z">
            <w:rPr>
              <w:rFonts w:ascii="Courier New" w:hAnsi="Courier New"/>
              <w:sz w:val="21"/>
            </w:rPr>
          </w:rPrChange>
        </w:rPr>
        <w:t xml:space="preserve"> that</w:t>
      </w:r>
      <w:ins w:id="152" w:author="gpt4o" w:date="2025-02-18T13:09:00Z" w16du:dateUtc="2025-02-18T21:09:00Z">
        <w:r w:rsidR="009C312F" w:rsidRPr="009C312F">
          <w:t xml:space="preserve"> Beech Ridge Wind Energy</w:t>
        </w:r>
      </w:ins>
      <w:r w:rsidR="009C312F" w:rsidRPr="009C312F">
        <w:rPr>
          <w:rPrChange w:id="153" w:author="gpt4o" w:date="2025-02-18T13:09:00Z" w16du:dateUtc="2025-02-18T21:09:00Z">
            <w:rPr>
              <w:rFonts w:ascii="Courier New" w:hAnsi="Courier New"/>
              <w:sz w:val="21"/>
            </w:rPr>
          </w:rPrChange>
        </w:rPr>
        <w:t xml:space="preserve"> Project construction and operation will likewise avoid the emission of over 7 million metric tons of carbon dioxide from coal-fired generation over the life of the Project, based on an average off-set of 0.74 metric tons of carbon per megawatt-hour of wind energy production (PJM 2009), and an estimated 9.7 million megawatt hours of </w:t>
      </w:r>
      <w:r w:rsidR="009C312F" w:rsidRPr="009C312F">
        <w:rPr>
          <w:rPrChange w:id="154" w:author="gpt4o" w:date="2025-02-18T13:09:00Z" w16du:dateUtc="2025-02-18T21:09:00Z">
            <w:rPr>
              <w:rFonts w:ascii="Courier New" w:hAnsi="Courier New"/>
              <w:sz w:val="21"/>
            </w:rPr>
          </w:rPrChange>
        </w:rPr>
        <w:lastRenderedPageBreak/>
        <w:t>electricity produced over the 20-year life-of-project</w:t>
      </w:r>
      <w:del w:id="155" w:author="gpt4o" w:date="2025-02-18T13:09:00Z" w16du:dateUtc="2025-02-18T21:09:00Z">
        <w:r w:rsidRPr="00295463">
          <w:rPr>
            <w:rFonts w:ascii="Courier New" w:hAnsi="Courier New" w:cs="Courier New"/>
            <w:sz w:val="21"/>
            <w:szCs w:val="21"/>
          </w:rPr>
          <w:delText>. BRE is</w:delText>
        </w:r>
      </w:del>
      <w:ins w:id="156" w:author="gpt4o" w:date="2025-02-18T13:09:00Z" w16du:dateUtc="2025-02-18T21:09:00Z">
        <w:r w:rsidR="009C312F" w:rsidRPr="009C312F">
          <w:t>.\n\</w:t>
        </w:r>
        <w:proofErr w:type="spellStart"/>
        <w:r w:rsidR="009C312F" w:rsidRPr="009C312F">
          <w:t>nBeech</w:t>
        </w:r>
        <w:proofErr w:type="spellEnd"/>
        <w:r w:rsidR="009C312F" w:rsidRPr="009C312F">
          <w:t xml:space="preserve"> Ridge Energy LLC and Beech Ridge Energy II LLC are</w:t>
        </w:r>
      </w:ins>
      <w:r w:rsidR="009C312F" w:rsidRPr="009C312F">
        <w:rPr>
          <w:rPrChange w:id="157" w:author="gpt4o" w:date="2025-02-18T13:09:00Z" w16du:dateUtc="2025-02-18T21:09:00Z">
            <w:rPr>
              <w:rFonts w:ascii="Courier New" w:hAnsi="Courier New"/>
              <w:sz w:val="21"/>
            </w:rPr>
          </w:rPrChange>
        </w:rPr>
        <w:t xml:space="preserve"> now applying for </w:t>
      </w:r>
      <w:del w:id="158" w:author="gpt4o" w:date="2025-02-18T13:09:00Z" w16du:dateUtc="2025-02-18T21:09:00Z">
        <w:r w:rsidRPr="00295463">
          <w:rPr>
            <w:rFonts w:ascii="Courier New" w:hAnsi="Courier New" w:cs="Courier New"/>
            <w:sz w:val="21"/>
            <w:szCs w:val="21"/>
          </w:rPr>
          <w:delText>ITPs</w:delText>
        </w:r>
      </w:del>
      <w:ins w:id="159" w:author="gpt4o" w:date="2025-02-18T13:09:00Z" w16du:dateUtc="2025-02-18T21:09:00Z">
        <w:r w:rsidR="009C312F" w:rsidRPr="009C312F">
          <w:t>Incidental Take Permits</w:t>
        </w:r>
      </w:ins>
      <w:r w:rsidR="009C312F" w:rsidRPr="009C312F">
        <w:rPr>
          <w:rPrChange w:id="160" w:author="gpt4o" w:date="2025-02-18T13:09:00Z" w16du:dateUtc="2025-02-18T21:09:00Z">
            <w:rPr>
              <w:rFonts w:ascii="Courier New" w:hAnsi="Courier New"/>
              <w:sz w:val="21"/>
            </w:rPr>
          </w:rPrChange>
        </w:rPr>
        <w:t xml:space="preserve"> for the</w:t>
      </w:r>
      <w:ins w:id="161" w:author="gpt4o" w:date="2025-02-18T13:09:00Z" w16du:dateUtc="2025-02-18T21:09:00Z">
        <w:r w:rsidR="009C312F" w:rsidRPr="009C312F">
          <w:t xml:space="preserve"> Beech Ridge Wind Energy</w:t>
        </w:r>
      </w:ins>
      <w:r w:rsidR="009C312F" w:rsidRPr="009C312F">
        <w:rPr>
          <w:rPrChange w:id="162" w:author="gpt4o" w:date="2025-02-18T13:09:00Z" w16du:dateUtc="2025-02-18T21:09:00Z">
            <w:rPr>
              <w:rFonts w:ascii="Courier New" w:hAnsi="Courier New"/>
              <w:sz w:val="21"/>
            </w:rPr>
          </w:rPrChange>
        </w:rPr>
        <w:t xml:space="preserve"> Project, pursuant to Section 10(a)(1)(B) of the Endangered Species Act of 1973 (ESA), as amended (16 United States Code [U.S.C.] 1531 et seq.).</w:t>
      </w:r>
      <w:del w:id="163" w:author="gpt4o" w:date="2025-02-18T13:09:00Z" w16du:dateUtc="2025-02-18T21:09:00Z">
        <w:r w:rsidRPr="00295463">
          <w:rPr>
            <w:rFonts w:ascii="Courier New" w:hAnsi="Courier New" w:cs="Courier New"/>
            <w:sz w:val="21"/>
            <w:szCs w:val="21"/>
          </w:rPr>
          <w:delText xml:space="preserve"> BRE is applying for these ITPs as part of a settlement agreement concerning the effects of the Project on the ESA-listed Indiana bat (Myotis sodalis). 1 Under the terms of this settlement agreement, BRE has agreed to limit the operation of Project wind turbines that are already constructed and to forego construction and operation of new Project turbines pending receipt of an ITP from the U.S. Fish and Wildlife Service (USFWS) (see Sections 2.0 and 2.1.4 below). 2 1 See Animal Welfare Institute et al. v. Beech Ridge Energy LLC, Case No. : RWT 09cv1519 (D. MA January 20, 2010) (Stipulation) and Animal Welfare Institute v. Beech Ridge Energy, LLC, Case No. 8:09-cv-01519-RWT, Order Granting Joint Motion for Approval of Modification of Stipulation, Dkt. No. 98 [D. Md. Feb. 16, 2012]; Order Granting Joint Motion for Approval of Modification of Stipulation, Dkt. 102 [D. Md. March 14, 2013].) (Modifications). The Stipulation and Modifications discuss in detail the agreed construction and operational regime currently implemented as a part of the baseline environmental conditions. 2 On June 30, 2011, BRE filed an application for an ITP with USFWS for the Project. Thereafter, USFWS provided comments in response to the application and public comments were received on the application. BRE modified the application in response to these comments as discussed below. 3</w:delText>
        </w:r>
      </w:del>
    </w:p>
    <w:p w14:paraId="3504F0BE" w14:textId="77777777" w:rsidR="004120A3" w:rsidRPr="00295463" w:rsidRDefault="00295463" w:rsidP="00295463">
      <w:pPr>
        <w:rPr>
          <w:del w:id="164" w:author="gpt4o" w:date="2025-02-18T13:09:00Z" w16du:dateUtc="2025-02-18T21:09:00Z"/>
        </w:rPr>
      </w:pPr>
      <w:del w:id="165" w:author="gpt4o" w:date="2025-02-18T13:09:00Z" w16du:dateUtc="2025-02-18T21:09:00Z">
        <w:r w:rsidRPr="00295463">
          <w:rPr>
            <w:rFonts w:ascii="Courier New" w:hAnsi="Courier New" w:cs="Courier New"/>
            <w:sz w:val="21"/>
            <w:szCs w:val="21"/>
          </w:rPr>
          <w:delText>11</w:delText>
        </w:r>
        <w:r w:rsidRPr="00295463">
          <w:rPr>
            <w:rFonts w:ascii="Courier New" w:hAnsi="Courier New" w:cs="Courier New"/>
            <w:sz w:val="21"/>
            <w:szCs w:val="21"/>
          </w:rPr>
          <w:tab/>
          <w:delText>"Beech Ridge Wind Energy Project Habitat Conservation Plan August 2013 1.2 Regulatory Framework The following is a summary of applicable laws and regulations governing the project. 1.2.1 Federal 1.2.1.1 Endangered Species Act Section 9 of the ESA prohibits the ""take"" of any endangered or threatened species of fish or wildlife listed under the ESA. Under the ESA, the term ""take"" means to harass, harm, pursue, hunt, shoot, wound, kill, trap, capture, or collect species listed as endangered or threatened or to attempt to engage in any such conduct. Under Section 10 of the ESA, the USFWS may authorize, under certain terms and conditions, any taking otherwise prohibited by Section 9(a)(1)(B) if such taking is incidental to, and not the purpose of, an otherwise lawful activity. This Section 10 take authorization is known as an ITP. Harass in the definition of ""take"" in the ESA means an intentional or negligent act or omission that creates the likelihood of injury to wildlife by annoying it to such an extent as to significantly disrupt normal behavioral patterns that include, but are not limited to, breeding, feeding, or sheltering. Harm in the definition of take in the ESA means an act that actually kills or injures wildlife. Such act may include significant habitat modification or degradation where it actually kills or injures wildlife by significantly impairing essential behavioral patterns, including breeding, feeding, or sheltering. To qualify for an ITP, a non-</w:delText>
        </w:r>
        <w:r w:rsidRPr="00295463">
          <w:rPr>
            <w:rFonts w:ascii="Courier New" w:hAnsi="Courier New" w:cs="Courier New"/>
            <w:sz w:val="21"/>
            <w:szCs w:val="21"/>
          </w:rPr>
          <w:lastRenderedPageBreak/>
          <w:delText>federal landowner or land manager must develop, fund, and implement a USFWS-approved HCP. The HCP must specify the following information described in ESA Section 10(a)(2)(A) and 50 Code of Federal Regulations (C.F.R.) 17.22(b)(1) and 50 C.F.R. 17.32(b)(1): cent The impact that will likely result from such taking; cent The measures the applicant will undertake to monitor, minimize, and mitigate such impacts, the funding that will be available to implement such measures, and the procedures to be used to deal with unforeseen circumstances; cent The alternative actions the applicant considered that would not result in take and the reasons why such alternatives are not proposed to be utilized; and cent Such other measures that the Director of the USFWS may require as necessary or appropriate for purposes of the HCP. The USFWS will issue an ITP if it finds that the following criteria of ESA Section 10(a)(1)(B) and 50 C.F.R. 17.22(b)(2) and 50 C.F.R.</w:delText>
        </w:r>
      </w:del>
    </w:p>
    <w:p w14:paraId="74135D00" w14:textId="19947F91" w:rsidR="004120A3" w:rsidRDefault="009C312F">
      <w:ins w:id="166" w:author="gpt4o" w:date="2025-02-18T13:09:00Z" w16du:dateUtc="2025-02-18T21:09:00Z">
        <w:r w:rsidRPr="009C312F">
          <w:t>'</w:t>
        </w:r>
      </w:ins>
    </w:p>
    <w:sectPr w:rsidR="00412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2F"/>
    <w:rsid w:val="000D31B3"/>
    <w:rsid w:val="00295463"/>
    <w:rsid w:val="004120A3"/>
    <w:rsid w:val="0044506A"/>
    <w:rsid w:val="006A6904"/>
    <w:rsid w:val="006B5AC8"/>
    <w:rsid w:val="007A5C00"/>
    <w:rsid w:val="009C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5B05A"/>
  <w15:chartTrackingRefBased/>
  <w15:docId w15:val="{27FACA89-603E-5B4E-8D0C-A7275C19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12F"/>
    <w:rPr>
      <w:rFonts w:eastAsiaTheme="majorEastAsia" w:cstheme="majorBidi"/>
      <w:color w:val="272727" w:themeColor="text1" w:themeTint="D8"/>
    </w:rPr>
  </w:style>
  <w:style w:type="paragraph" w:styleId="Title">
    <w:name w:val="Title"/>
    <w:basedOn w:val="Normal"/>
    <w:next w:val="Normal"/>
    <w:link w:val="TitleChar"/>
    <w:uiPriority w:val="10"/>
    <w:qFormat/>
    <w:rsid w:val="009C3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12F"/>
    <w:pPr>
      <w:spacing w:before="160"/>
      <w:jc w:val="center"/>
    </w:pPr>
    <w:rPr>
      <w:i/>
      <w:iCs/>
      <w:color w:val="404040" w:themeColor="text1" w:themeTint="BF"/>
    </w:rPr>
  </w:style>
  <w:style w:type="character" w:customStyle="1" w:styleId="QuoteChar">
    <w:name w:val="Quote Char"/>
    <w:basedOn w:val="DefaultParagraphFont"/>
    <w:link w:val="Quote"/>
    <w:uiPriority w:val="29"/>
    <w:rsid w:val="009C312F"/>
    <w:rPr>
      <w:i/>
      <w:iCs/>
      <w:color w:val="404040" w:themeColor="text1" w:themeTint="BF"/>
    </w:rPr>
  </w:style>
  <w:style w:type="paragraph" w:styleId="ListParagraph">
    <w:name w:val="List Paragraph"/>
    <w:basedOn w:val="Normal"/>
    <w:uiPriority w:val="34"/>
    <w:qFormat/>
    <w:rsid w:val="009C312F"/>
    <w:pPr>
      <w:ind w:left="720"/>
      <w:contextualSpacing/>
    </w:pPr>
  </w:style>
  <w:style w:type="character" w:styleId="IntenseEmphasis">
    <w:name w:val="Intense Emphasis"/>
    <w:basedOn w:val="DefaultParagraphFont"/>
    <w:uiPriority w:val="21"/>
    <w:qFormat/>
    <w:rsid w:val="009C312F"/>
    <w:rPr>
      <w:i/>
      <w:iCs/>
      <w:color w:val="0F4761" w:themeColor="accent1" w:themeShade="BF"/>
    </w:rPr>
  </w:style>
  <w:style w:type="paragraph" w:styleId="IntenseQuote">
    <w:name w:val="Intense Quote"/>
    <w:basedOn w:val="Normal"/>
    <w:next w:val="Normal"/>
    <w:link w:val="IntenseQuoteChar"/>
    <w:uiPriority w:val="30"/>
    <w:qFormat/>
    <w:rsid w:val="009C3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12F"/>
    <w:rPr>
      <w:i/>
      <w:iCs/>
      <w:color w:val="0F4761" w:themeColor="accent1" w:themeShade="BF"/>
    </w:rPr>
  </w:style>
  <w:style w:type="character" w:styleId="IntenseReference">
    <w:name w:val="Intense Reference"/>
    <w:basedOn w:val="DefaultParagraphFont"/>
    <w:uiPriority w:val="32"/>
    <w:qFormat/>
    <w:rsid w:val="009C312F"/>
    <w:rPr>
      <w:b/>
      <w:bCs/>
      <w:smallCaps/>
      <w:color w:val="0F4761" w:themeColor="accent1" w:themeShade="BF"/>
      <w:spacing w:val="5"/>
    </w:rPr>
  </w:style>
  <w:style w:type="paragraph" w:styleId="PlainText">
    <w:name w:val="Plain Text"/>
    <w:basedOn w:val="Normal"/>
    <w:link w:val="PlainTextChar"/>
    <w:uiPriority w:val="99"/>
    <w:unhideWhenUsed/>
    <w:rsid w:val="000D31B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D31B3"/>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4382</Words>
  <Characters>24984</Characters>
  <Application>Microsoft Office Word</Application>
  <DocSecurity>0</DocSecurity>
  <Lines>208</Lines>
  <Paragraphs>58</Paragraphs>
  <ScaleCrop>false</ScaleCrop>
  <Company/>
  <LinksUpToDate>false</LinksUpToDate>
  <CharactersWithSpaces>29308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Miller</dc:creator>
  <cp:keywords/>
  <dc:description/>
  <cp:lastModifiedBy>Elise Miller</cp:lastModifiedBy>
  <cp:revision>1</cp:revision>
  <dcterms:created xsi:type="dcterms:W3CDTF">2025-02-18T21:07:00Z</dcterms:created>
  <dcterms:modified xsi:type="dcterms:W3CDTF">2025-02-18T21:19:00Z</dcterms:modified>
</cp:coreProperties>
</file>